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999" w:rsidRDefault="006B6999" w:rsidP="00C50FBC">
      <w:pPr>
        <w:spacing w:after="120"/>
        <w:jc w:val="center"/>
        <w:rPr>
          <w:b/>
          <w:sz w:val="32"/>
          <w:szCs w:val="32"/>
        </w:rPr>
      </w:pPr>
    </w:p>
    <w:p w:rsidR="006B6999" w:rsidRDefault="0029060F" w:rsidP="00C50FBC">
      <w:pPr>
        <w:spacing w:after="120"/>
        <w:jc w:val="center"/>
        <w:rPr>
          <w:b/>
          <w:sz w:val="40"/>
          <w:szCs w:val="40"/>
        </w:rPr>
      </w:pPr>
      <w:r>
        <w:rPr>
          <w:b/>
          <w:sz w:val="40"/>
          <w:szCs w:val="40"/>
        </w:rPr>
        <w:t>KNOWLEDGE-BASED PROBLEM SOLVING</w:t>
      </w:r>
    </w:p>
    <w:p w:rsidR="004C229B" w:rsidRDefault="004C229B" w:rsidP="00595BA1">
      <w:pPr>
        <w:spacing w:after="120"/>
        <w:rPr>
          <w:b/>
          <w:sz w:val="40"/>
          <w:szCs w:val="40"/>
        </w:rPr>
      </w:pPr>
    </w:p>
    <w:p w:rsidR="009B0237" w:rsidRDefault="009B0237" w:rsidP="00595BA1">
      <w:pPr>
        <w:spacing w:after="120"/>
        <w:rPr>
          <w:b/>
          <w:sz w:val="40"/>
          <w:szCs w:val="40"/>
        </w:rPr>
      </w:pPr>
      <w:r>
        <w:rPr>
          <w:b/>
          <w:sz w:val="40"/>
          <w:szCs w:val="40"/>
        </w:rPr>
        <w:t xml:space="preserve">SUY DIỄN </w:t>
      </w:r>
    </w:p>
    <w:p w:rsidR="009B0237" w:rsidRDefault="009B0237" w:rsidP="00595BA1">
      <w:pPr>
        <w:spacing w:after="120"/>
        <w:rPr>
          <w:b/>
          <w:sz w:val="40"/>
          <w:szCs w:val="40"/>
        </w:rPr>
      </w:pPr>
      <w:r>
        <w:rPr>
          <w:b/>
          <w:sz w:val="40"/>
          <w:szCs w:val="40"/>
        </w:rPr>
        <w:t>REASONING</w:t>
      </w:r>
    </w:p>
    <w:p w:rsidR="009B0237" w:rsidRPr="006B6999" w:rsidRDefault="009B0237" w:rsidP="00595BA1">
      <w:pPr>
        <w:spacing w:after="120"/>
        <w:rPr>
          <w:b/>
          <w:sz w:val="40"/>
          <w:szCs w:val="40"/>
        </w:rPr>
      </w:pPr>
    </w:p>
    <w:p w:rsidR="00595BA1" w:rsidRDefault="00595BA1" w:rsidP="006B6999">
      <w:pPr>
        <w:pStyle w:val="ListParagraph"/>
        <w:numPr>
          <w:ilvl w:val="0"/>
          <w:numId w:val="7"/>
        </w:numPr>
        <w:spacing w:after="120"/>
        <w:rPr>
          <w:b/>
          <w:sz w:val="32"/>
          <w:szCs w:val="32"/>
        </w:rPr>
      </w:pPr>
      <w:r>
        <w:rPr>
          <w:b/>
          <w:sz w:val="32"/>
          <w:szCs w:val="32"/>
        </w:rPr>
        <w:t>Introduction</w:t>
      </w:r>
    </w:p>
    <w:p w:rsidR="000406F7" w:rsidRDefault="000406F7" w:rsidP="000406F7">
      <w:pPr>
        <w:pStyle w:val="ListParagraph"/>
        <w:numPr>
          <w:ilvl w:val="0"/>
          <w:numId w:val="30"/>
        </w:numPr>
        <w:spacing w:before="120" w:after="0" w:line="235" w:lineRule="auto"/>
        <w:jc w:val="both"/>
        <w:rPr>
          <w:spacing w:val="-4"/>
          <w:sz w:val="36"/>
          <w:szCs w:val="36"/>
        </w:rPr>
      </w:pPr>
      <w:r w:rsidRPr="009B0237">
        <w:rPr>
          <w:spacing w:val="-4"/>
          <w:sz w:val="36"/>
          <w:szCs w:val="36"/>
        </w:rPr>
        <w:t xml:space="preserve">Các phương pháp suy diễn tự động nhằm vận dụng kiến thức đã biết trong quá trình lập luận để giải quyết vấn đề, trong đó quan trọng nhất là các chiến lược điều khiển giúp phát sinh những sự kiện mới từ các sự kiện đã có. </w:t>
      </w:r>
    </w:p>
    <w:p w:rsidR="009B0237" w:rsidRPr="009B0237" w:rsidRDefault="009B0237" w:rsidP="009B0237">
      <w:pPr>
        <w:spacing w:before="120" w:after="0" w:line="235" w:lineRule="auto"/>
        <w:ind w:left="360"/>
        <w:jc w:val="both"/>
        <w:rPr>
          <w:spacing w:val="-4"/>
          <w:sz w:val="36"/>
          <w:szCs w:val="36"/>
        </w:rPr>
      </w:pPr>
    </w:p>
    <w:p w:rsidR="000406F7" w:rsidRPr="009B0237" w:rsidRDefault="000406F7" w:rsidP="000406F7">
      <w:pPr>
        <w:pStyle w:val="ListParagraph"/>
        <w:numPr>
          <w:ilvl w:val="0"/>
          <w:numId w:val="30"/>
        </w:numPr>
        <w:spacing w:before="120" w:after="0" w:line="235" w:lineRule="auto"/>
        <w:jc w:val="both"/>
        <w:rPr>
          <w:spacing w:val="-4"/>
          <w:sz w:val="32"/>
          <w:szCs w:val="32"/>
        </w:rPr>
      </w:pPr>
      <w:r w:rsidRPr="009B0237">
        <w:rPr>
          <w:spacing w:val="-4"/>
          <w:sz w:val="32"/>
          <w:szCs w:val="32"/>
        </w:rPr>
        <w:t xml:space="preserve">Cơ sở suy luận thực tế của con người thường gồm các loại sau: </w:t>
      </w:r>
    </w:p>
    <w:p w:rsidR="000406F7" w:rsidRPr="009B0237" w:rsidRDefault="000406F7" w:rsidP="000406F7">
      <w:pPr>
        <w:pStyle w:val="0-"/>
        <w:numPr>
          <w:ilvl w:val="0"/>
          <w:numId w:val="32"/>
        </w:numPr>
        <w:tabs>
          <w:tab w:val="clear" w:pos="567"/>
          <w:tab w:val="left" w:pos="630"/>
        </w:tabs>
        <w:spacing w:line="235" w:lineRule="auto"/>
        <w:rPr>
          <w:sz w:val="32"/>
          <w:szCs w:val="32"/>
        </w:rPr>
      </w:pPr>
      <w:r w:rsidRPr="009B0237">
        <w:rPr>
          <w:sz w:val="32"/>
          <w:szCs w:val="32"/>
        </w:rPr>
        <w:t>Suy diễn dạng diễn dịch (Deductive Reasoning): là phương pháp suy lận dựa vào các quy luật của tri thức để rút ra kết luận từ một hay nhiều mệnh đề.</w:t>
      </w:r>
    </w:p>
    <w:p w:rsidR="000406F7" w:rsidRPr="009B0237" w:rsidRDefault="000406F7" w:rsidP="000406F7">
      <w:pPr>
        <w:pStyle w:val="0-"/>
        <w:numPr>
          <w:ilvl w:val="0"/>
          <w:numId w:val="32"/>
        </w:numPr>
        <w:tabs>
          <w:tab w:val="clear" w:pos="567"/>
          <w:tab w:val="left" w:pos="630"/>
        </w:tabs>
        <w:spacing w:line="235" w:lineRule="auto"/>
        <w:rPr>
          <w:sz w:val="32"/>
          <w:szCs w:val="32"/>
        </w:rPr>
      </w:pPr>
      <w:r w:rsidRPr="009B0237">
        <w:rPr>
          <w:sz w:val="32"/>
          <w:szCs w:val="32"/>
        </w:rPr>
        <w:t>Suy diễn dạng quy nạp (Inductive Reasoning): là phương pháp suy luận đưa ra kết luận có tính khái quát từ những tri thức riêng lẻ, ít khái quát hơn.</w:t>
      </w:r>
    </w:p>
    <w:p w:rsidR="000406F7" w:rsidRPr="009B0237" w:rsidRDefault="000406F7" w:rsidP="000406F7">
      <w:pPr>
        <w:pStyle w:val="0-"/>
        <w:numPr>
          <w:ilvl w:val="0"/>
          <w:numId w:val="32"/>
        </w:numPr>
        <w:tabs>
          <w:tab w:val="clear" w:pos="567"/>
          <w:tab w:val="left" w:pos="630"/>
        </w:tabs>
        <w:spacing w:line="235" w:lineRule="auto"/>
        <w:rPr>
          <w:sz w:val="32"/>
          <w:szCs w:val="32"/>
        </w:rPr>
      </w:pPr>
      <w:r w:rsidRPr="009B0237">
        <w:rPr>
          <w:sz w:val="32"/>
          <w:szCs w:val="32"/>
        </w:rPr>
        <w:t>Suy diễn loại suy (Analogical Reasoning): đây là dạng suy luận dựa trên niềm tin vào sự tương tự hay sự giống nhau. Cách suy luận này sẽ căn cứ trên một hay nhiều tình huống tương tự đã biết để dẫn ra kết luận cho trường hợp hay tình huống đang xem xét.</w:t>
      </w:r>
    </w:p>
    <w:p w:rsidR="000406F7" w:rsidRPr="000406F7" w:rsidRDefault="000406F7" w:rsidP="000406F7">
      <w:pPr>
        <w:pStyle w:val="ListParagraph"/>
        <w:numPr>
          <w:ilvl w:val="0"/>
          <w:numId w:val="30"/>
        </w:numPr>
        <w:spacing w:before="120" w:after="0" w:line="235" w:lineRule="auto"/>
        <w:jc w:val="both"/>
        <w:rPr>
          <w:spacing w:val="-4"/>
        </w:rPr>
      </w:pPr>
      <w:r w:rsidRPr="000406F7">
        <w:rPr>
          <w:spacing w:val="-4"/>
        </w:rPr>
        <w:t>Dựa trên các loại suy luận ấy, trong ngành trí tuệ nhân tạo, đã đề xuất các dạng suy luận để sử dụng cho các mô hình biểu diễn tri thức:</w:t>
      </w:r>
    </w:p>
    <w:p w:rsidR="000406F7" w:rsidRPr="009B0237" w:rsidRDefault="000406F7" w:rsidP="000406F7">
      <w:pPr>
        <w:pStyle w:val="0-"/>
        <w:numPr>
          <w:ilvl w:val="0"/>
          <w:numId w:val="33"/>
        </w:numPr>
        <w:tabs>
          <w:tab w:val="clear" w:pos="567"/>
          <w:tab w:val="left" w:pos="720"/>
        </w:tabs>
        <w:spacing w:line="235" w:lineRule="auto"/>
        <w:rPr>
          <w:sz w:val="32"/>
          <w:szCs w:val="32"/>
        </w:rPr>
      </w:pPr>
      <w:r w:rsidRPr="009B0237">
        <w:rPr>
          <w:sz w:val="32"/>
          <w:szCs w:val="32"/>
        </w:rPr>
        <w:t xml:space="preserve">Chiến lược suy diễn tiến: từ tập các sự kiện đã biết, sử dụng các luật suy diễn trong miền tri thức để suy ra (hay sinh ra) các sự </w:t>
      </w:r>
      <w:r w:rsidRPr="009B0237">
        <w:rPr>
          <w:sz w:val="32"/>
          <w:szCs w:val="32"/>
        </w:rPr>
        <w:lastRenderedPageBreak/>
        <w:t>kiện mới, quá trình này tiếp diễn đến khi đạt được mục tiêu của bài toán hoặc là đến khi bị bế tắc.</w:t>
      </w:r>
    </w:p>
    <w:p w:rsidR="000406F7" w:rsidRDefault="000406F7" w:rsidP="000406F7">
      <w:pPr>
        <w:pStyle w:val="0-"/>
        <w:numPr>
          <w:ilvl w:val="0"/>
          <w:numId w:val="33"/>
        </w:numPr>
        <w:tabs>
          <w:tab w:val="clear" w:pos="567"/>
          <w:tab w:val="left" w:pos="720"/>
        </w:tabs>
        <w:spacing w:line="235" w:lineRule="auto"/>
      </w:pPr>
      <w:r w:rsidRPr="00FC5510">
        <w:t>Chiến lược suy diễn lùi: từ mục tiêu của bài toán, áp dụng các luật suy diễn của tri thức để truy ngược về phần giả thiết của bài toán.</w:t>
      </w:r>
    </w:p>
    <w:p w:rsidR="000406F7" w:rsidRDefault="000406F7" w:rsidP="000406F7">
      <w:pPr>
        <w:pStyle w:val="0-"/>
        <w:numPr>
          <w:ilvl w:val="0"/>
          <w:numId w:val="33"/>
        </w:numPr>
        <w:tabs>
          <w:tab w:val="clear" w:pos="567"/>
          <w:tab w:val="left" w:pos="720"/>
        </w:tabs>
        <w:spacing w:line="235" w:lineRule="auto"/>
      </w:pPr>
      <w:r w:rsidRPr="00FC5510">
        <w:t xml:space="preserve">Lập luận dựa trên tình huống: phương pháp tìm lời giải bài toán trên cơ sở hiệu chỉnh lời giải của các bài toán </w:t>
      </w:r>
      <w:r>
        <w:t xml:space="preserve">tương tự </w:t>
      </w:r>
      <w:r w:rsidRPr="00FC5510">
        <w:t xml:space="preserve">đã </w:t>
      </w:r>
      <w:r>
        <w:t>biết</w:t>
      </w:r>
      <w:ins w:id="0" w:author="Minh Hue" w:date="2015-12-15T16:17:00Z">
        <w:r>
          <w:t>.</w:t>
        </w:r>
      </w:ins>
    </w:p>
    <w:p w:rsidR="000406F7" w:rsidRPr="00FC5510" w:rsidRDefault="000406F7" w:rsidP="000406F7">
      <w:pPr>
        <w:pStyle w:val="0-"/>
        <w:numPr>
          <w:ilvl w:val="0"/>
          <w:numId w:val="33"/>
        </w:numPr>
        <w:tabs>
          <w:tab w:val="clear" w:pos="567"/>
          <w:tab w:val="left" w:pos="720"/>
        </w:tabs>
        <w:spacing w:line="235" w:lineRule="auto"/>
      </w:pPr>
      <w:r w:rsidRPr="00FC5510">
        <w:t xml:space="preserve">Suy diễn dựa trên các heuristic, tri thức bài toán mẫu, và mẫu bài toán: </w:t>
      </w:r>
      <w:ins w:id="1" w:author="Minh Hue" w:date="2015-12-15T16:17:00Z">
        <w:r>
          <w:t>q</w:t>
        </w:r>
      </w:ins>
      <w:del w:id="2" w:author="Minh Hue" w:date="2015-12-15T16:17:00Z">
        <w:r w:rsidRPr="00FC5510" w:rsidDel="00900A5E">
          <w:delText>Q</w:delText>
        </w:r>
      </w:del>
      <w:r w:rsidRPr="00FC5510">
        <w:t>uá trình suy diễn này sử dụng các quy tắc heuristic. Bên cạnh đó, việc nghiên cứu sử dụng các bài toán mẫu và mẫu bài toán, giúp cho quá trình suy diễn mô phòng được tư duy của con người trong giải quyết vấn đề, giúp hệ thống nhanh chóng đạt đến các sự kiện mục tiêu.</w:t>
      </w:r>
    </w:p>
    <w:p w:rsidR="000406F7" w:rsidRPr="000406F7" w:rsidRDefault="000406F7" w:rsidP="000406F7">
      <w:pPr>
        <w:spacing w:before="120" w:after="0" w:line="235" w:lineRule="auto"/>
        <w:jc w:val="both"/>
        <w:rPr>
          <w:spacing w:val="-4"/>
        </w:rPr>
      </w:pPr>
    </w:p>
    <w:p w:rsidR="00595BA1" w:rsidRPr="000406F7" w:rsidRDefault="00595BA1" w:rsidP="000406F7">
      <w:pPr>
        <w:spacing w:before="120" w:after="0" w:line="235" w:lineRule="auto"/>
        <w:jc w:val="both"/>
        <w:rPr>
          <w:spacing w:val="-4"/>
        </w:rPr>
      </w:pPr>
    </w:p>
    <w:p w:rsidR="00595BA1" w:rsidRPr="00595BA1" w:rsidRDefault="00595BA1" w:rsidP="00595BA1">
      <w:pPr>
        <w:spacing w:after="120"/>
        <w:rPr>
          <w:b/>
          <w:sz w:val="32"/>
          <w:szCs w:val="32"/>
        </w:rPr>
      </w:pPr>
    </w:p>
    <w:p w:rsidR="006B6999" w:rsidRDefault="006B6999" w:rsidP="006B6999">
      <w:pPr>
        <w:pStyle w:val="ListParagraph"/>
        <w:numPr>
          <w:ilvl w:val="0"/>
          <w:numId w:val="7"/>
        </w:numPr>
        <w:spacing w:after="120"/>
        <w:rPr>
          <w:b/>
          <w:sz w:val="32"/>
          <w:szCs w:val="32"/>
        </w:rPr>
      </w:pPr>
      <w:r>
        <w:rPr>
          <w:b/>
          <w:sz w:val="32"/>
          <w:szCs w:val="32"/>
        </w:rPr>
        <w:t>Vấn đề suy diễn (trên CSTT):</w:t>
      </w:r>
    </w:p>
    <w:p w:rsidR="006B6999" w:rsidRPr="004C229B" w:rsidRDefault="006B6999" w:rsidP="006B6999">
      <w:pPr>
        <w:pStyle w:val="ListParagraph"/>
        <w:numPr>
          <w:ilvl w:val="0"/>
          <w:numId w:val="8"/>
        </w:numPr>
        <w:spacing w:after="120"/>
        <w:rPr>
          <w:sz w:val="32"/>
          <w:szCs w:val="32"/>
        </w:rPr>
      </w:pPr>
      <w:r w:rsidRPr="004C229B">
        <w:rPr>
          <w:sz w:val="32"/>
          <w:szCs w:val="32"/>
        </w:rPr>
        <w:t xml:space="preserve">Có cơ sở tri thức </w:t>
      </w:r>
      <w:r w:rsidRPr="0090122E">
        <w:rPr>
          <w:b/>
          <w:color w:val="FF0000"/>
          <w:sz w:val="36"/>
          <w:szCs w:val="36"/>
        </w:rPr>
        <w:t>K</w:t>
      </w:r>
      <w:r w:rsidR="009B0237">
        <w:rPr>
          <w:b/>
          <w:color w:val="FF0000"/>
          <w:sz w:val="36"/>
          <w:szCs w:val="36"/>
        </w:rPr>
        <w:t xml:space="preserve"> </w:t>
      </w:r>
      <w:r w:rsidR="004C229B" w:rsidRPr="004C229B">
        <w:rPr>
          <w:i/>
          <w:sz w:val="32"/>
          <w:szCs w:val="32"/>
        </w:rPr>
        <w:t>đã được mô hình hóa</w:t>
      </w:r>
      <w:r w:rsidR="004C229B">
        <w:rPr>
          <w:sz w:val="32"/>
          <w:szCs w:val="32"/>
        </w:rPr>
        <w:t>.</w:t>
      </w:r>
    </w:p>
    <w:p w:rsidR="006B6999" w:rsidRPr="004C229B" w:rsidRDefault="006B6999" w:rsidP="006B6999">
      <w:pPr>
        <w:pStyle w:val="ListParagraph"/>
        <w:numPr>
          <w:ilvl w:val="0"/>
          <w:numId w:val="8"/>
        </w:numPr>
        <w:spacing w:after="120"/>
        <w:rPr>
          <w:sz w:val="32"/>
          <w:szCs w:val="32"/>
        </w:rPr>
      </w:pPr>
      <w:r w:rsidRPr="004C229B">
        <w:rPr>
          <w:sz w:val="32"/>
          <w:szCs w:val="32"/>
        </w:rPr>
        <w:t>Bài toán suy diễn:</w:t>
      </w:r>
      <w:r w:rsidRPr="004C229B">
        <w:rPr>
          <w:sz w:val="32"/>
          <w:szCs w:val="32"/>
        </w:rPr>
        <w:br/>
      </w:r>
      <w:r w:rsidR="004C229B">
        <w:rPr>
          <w:sz w:val="32"/>
          <w:szCs w:val="32"/>
        </w:rPr>
        <w:t xml:space="preserve">+ </w:t>
      </w:r>
      <w:r w:rsidRPr="004C229B">
        <w:rPr>
          <w:sz w:val="32"/>
          <w:szCs w:val="32"/>
        </w:rPr>
        <w:t xml:space="preserve">Cho trước tập sự kiện </w:t>
      </w:r>
      <w:r w:rsidRPr="0090122E">
        <w:rPr>
          <w:b/>
          <w:color w:val="FF0000"/>
          <w:sz w:val="32"/>
          <w:szCs w:val="32"/>
        </w:rPr>
        <w:t>GT</w:t>
      </w:r>
      <w:r w:rsidRPr="004C229B">
        <w:rPr>
          <w:sz w:val="32"/>
          <w:szCs w:val="32"/>
        </w:rPr>
        <w:t>.</w:t>
      </w:r>
      <w:r w:rsidRPr="004C229B">
        <w:rPr>
          <w:sz w:val="32"/>
          <w:szCs w:val="32"/>
        </w:rPr>
        <w:br/>
      </w:r>
      <w:r w:rsidR="004C229B">
        <w:rPr>
          <w:sz w:val="32"/>
          <w:szCs w:val="32"/>
        </w:rPr>
        <w:t xml:space="preserve">+ </w:t>
      </w:r>
      <w:r w:rsidRPr="004C229B">
        <w:rPr>
          <w:sz w:val="32"/>
          <w:szCs w:val="32"/>
        </w:rPr>
        <w:t xml:space="preserve">Xét tập sự kiện mục tiêu </w:t>
      </w:r>
      <w:r w:rsidRPr="0090122E">
        <w:rPr>
          <w:b/>
          <w:color w:val="FF0000"/>
          <w:sz w:val="32"/>
          <w:szCs w:val="32"/>
        </w:rPr>
        <w:t>KL</w:t>
      </w:r>
      <w:r w:rsidRPr="004C229B">
        <w:rPr>
          <w:sz w:val="32"/>
          <w:szCs w:val="32"/>
        </w:rPr>
        <w:t>.</w:t>
      </w:r>
      <w:r w:rsidRPr="004C229B">
        <w:rPr>
          <w:sz w:val="32"/>
          <w:szCs w:val="32"/>
        </w:rPr>
        <w:br/>
        <w:t>Thực hiện suy diễn (tìm kiếm) để suy ra được KL từ giả thiết GT (sử dụng tri thức K).</w:t>
      </w:r>
      <w:r w:rsidR="004629A8">
        <w:rPr>
          <w:sz w:val="32"/>
          <w:szCs w:val="32"/>
        </w:rPr>
        <w:br/>
      </w:r>
      <w:r w:rsidR="004629A8" w:rsidRPr="004629A8">
        <w:rPr>
          <w:b/>
          <w:sz w:val="32"/>
          <w:szCs w:val="32"/>
        </w:rPr>
        <w:t>Ký hiệu bài toán:</w:t>
      </w:r>
      <w:r w:rsidR="009B0237">
        <w:rPr>
          <w:b/>
          <w:sz w:val="32"/>
          <w:szCs w:val="32"/>
        </w:rPr>
        <w:t xml:space="preserve">  </w:t>
      </w:r>
      <w:r w:rsidR="004629A8" w:rsidRPr="004629A8">
        <w:rPr>
          <w:color w:val="FF0000"/>
          <w:sz w:val="32"/>
          <w:szCs w:val="32"/>
        </w:rPr>
        <w:t>GT</w:t>
      </w:r>
      <w:r w:rsidR="004629A8" w:rsidRPr="004629A8">
        <w:rPr>
          <w:color w:val="FF0000"/>
          <w:position w:val="-6"/>
          <w:sz w:val="32"/>
          <w:szCs w:val="32"/>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5pt;height:13.6pt" o:ole="">
            <v:imagedata r:id="rId5" o:title=""/>
          </v:shape>
          <o:OLEObject Type="Embed" ShapeID="_x0000_i1025" DrawAspect="Content" ObjectID="_1632071485" r:id="rId6"/>
        </w:object>
      </w:r>
      <w:r w:rsidR="004629A8" w:rsidRPr="004629A8">
        <w:rPr>
          <w:color w:val="FF0000"/>
          <w:sz w:val="32"/>
          <w:szCs w:val="32"/>
        </w:rPr>
        <w:t xml:space="preserve"> KL</w:t>
      </w:r>
    </w:p>
    <w:p w:rsidR="006B6999" w:rsidRDefault="006B6999" w:rsidP="006B6999">
      <w:pPr>
        <w:pStyle w:val="ListParagraph"/>
        <w:numPr>
          <w:ilvl w:val="0"/>
          <w:numId w:val="8"/>
        </w:numPr>
        <w:spacing w:after="120"/>
        <w:rPr>
          <w:sz w:val="32"/>
          <w:szCs w:val="32"/>
        </w:rPr>
      </w:pPr>
      <w:r w:rsidRPr="008C3E6E">
        <w:rPr>
          <w:sz w:val="32"/>
          <w:szCs w:val="32"/>
          <w:u w:val="single"/>
        </w:rPr>
        <w:t>Giả định</w:t>
      </w:r>
      <w:r w:rsidRPr="004C229B">
        <w:rPr>
          <w:sz w:val="32"/>
          <w:szCs w:val="32"/>
        </w:rPr>
        <w:t>: trong K có các luật r có thể áp dụng để sinh ra các sự kiện mới từ một số các sự kiện đã biết.</w:t>
      </w:r>
    </w:p>
    <w:p w:rsidR="00736E63" w:rsidRDefault="00736E63" w:rsidP="00736E63">
      <w:pPr>
        <w:spacing w:after="120"/>
        <w:rPr>
          <w:sz w:val="32"/>
          <w:szCs w:val="32"/>
        </w:rPr>
      </w:pPr>
      <w:r>
        <w:rPr>
          <w:sz w:val="32"/>
          <w:szCs w:val="32"/>
        </w:rPr>
        <w:t>Trong ứng dụng cụ thể, thì GT thường có cấu trúc gồm:</w:t>
      </w:r>
    </w:p>
    <w:p w:rsidR="00736E63" w:rsidRDefault="00736E63" w:rsidP="00736E63">
      <w:pPr>
        <w:pStyle w:val="ListParagraph"/>
        <w:numPr>
          <w:ilvl w:val="0"/>
          <w:numId w:val="34"/>
        </w:numPr>
        <w:spacing w:after="120"/>
        <w:rPr>
          <w:sz w:val="32"/>
          <w:szCs w:val="32"/>
        </w:rPr>
      </w:pPr>
      <w:r>
        <w:rPr>
          <w:sz w:val="32"/>
          <w:szCs w:val="32"/>
        </w:rPr>
        <w:t>Tập hợp các đối tượng:  O = { o1, …, on }</w:t>
      </w:r>
    </w:p>
    <w:p w:rsidR="00736E63" w:rsidRDefault="00736E63" w:rsidP="00736E63">
      <w:pPr>
        <w:pStyle w:val="ListParagraph"/>
        <w:numPr>
          <w:ilvl w:val="0"/>
          <w:numId w:val="34"/>
        </w:numPr>
        <w:spacing w:after="120"/>
        <w:rPr>
          <w:sz w:val="32"/>
          <w:szCs w:val="32"/>
        </w:rPr>
      </w:pPr>
      <w:r>
        <w:rPr>
          <w:sz w:val="32"/>
          <w:szCs w:val="32"/>
        </w:rPr>
        <w:t>Tập các sự kiện trên các đối tượng:  F = { f1, …, fk }</w:t>
      </w:r>
    </w:p>
    <w:p w:rsidR="00736E63" w:rsidRDefault="00691364" w:rsidP="00691364">
      <w:pPr>
        <w:spacing w:after="120"/>
        <w:rPr>
          <w:sz w:val="32"/>
          <w:szCs w:val="32"/>
        </w:rPr>
      </w:pPr>
      <w:r>
        <w:rPr>
          <w:sz w:val="32"/>
          <w:szCs w:val="32"/>
        </w:rPr>
        <w:t>Có thể viết GT = (O, F)  (mạng đối tượng).</w:t>
      </w:r>
    </w:p>
    <w:p w:rsidR="00691364" w:rsidRDefault="00691364" w:rsidP="00691364">
      <w:pPr>
        <w:spacing w:after="120"/>
        <w:rPr>
          <w:sz w:val="32"/>
          <w:szCs w:val="32"/>
        </w:rPr>
      </w:pPr>
      <w:r>
        <w:rPr>
          <w:sz w:val="32"/>
          <w:szCs w:val="32"/>
        </w:rPr>
        <w:t>Ngoài cấu trúc cơ bản dang “mạng đối tượng”, cón có thể có những yếu tố khác tùy theo ứng dụng thực tế.</w:t>
      </w:r>
    </w:p>
    <w:p w:rsidR="00691364" w:rsidRDefault="00691364" w:rsidP="00691364">
      <w:pPr>
        <w:spacing w:after="120"/>
        <w:rPr>
          <w:sz w:val="32"/>
          <w:szCs w:val="32"/>
        </w:rPr>
      </w:pPr>
    </w:p>
    <w:p w:rsidR="00691364" w:rsidRDefault="00691364" w:rsidP="00691364">
      <w:pPr>
        <w:spacing w:after="120"/>
        <w:rPr>
          <w:sz w:val="32"/>
          <w:szCs w:val="32"/>
        </w:rPr>
      </w:pPr>
      <w:r>
        <w:rPr>
          <w:sz w:val="32"/>
          <w:szCs w:val="32"/>
        </w:rPr>
        <w:t>Về KL, một số dạng yêu cầu/mục tiêu thường gặp:</w:t>
      </w:r>
    </w:p>
    <w:p w:rsidR="00691364" w:rsidRDefault="00691364" w:rsidP="00691364">
      <w:pPr>
        <w:pStyle w:val="ListParagraph"/>
        <w:numPr>
          <w:ilvl w:val="0"/>
          <w:numId w:val="35"/>
        </w:numPr>
        <w:spacing w:after="120"/>
        <w:rPr>
          <w:sz w:val="32"/>
          <w:szCs w:val="32"/>
        </w:rPr>
      </w:pPr>
      <w:r>
        <w:rPr>
          <w:sz w:val="32"/>
          <w:szCs w:val="32"/>
        </w:rPr>
        <w:t>Chứng minh một sự kiện</w:t>
      </w:r>
    </w:p>
    <w:p w:rsidR="00691364" w:rsidRDefault="00092DE9" w:rsidP="00691364">
      <w:pPr>
        <w:pStyle w:val="ListParagraph"/>
        <w:numPr>
          <w:ilvl w:val="0"/>
          <w:numId w:val="35"/>
        </w:numPr>
        <w:spacing w:after="120"/>
        <w:rPr>
          <w:sz w:val="32"/>
          <w:szCs w:val="32"/>
        </w:rPr>
      </w:pPr>
      <w:r>
        <w:rPr>
          <w:sz w:val="32"/>
          <w:szCs w:val="32"/>
        </w:rPr>
        <w:t>Tìm kiếm (v/d: tìm mối liên hệ giữa 2 đối tượng)</w:t>
      </w:r>
    </w:p>
    <w:p w:rsidR="00092DE9" w:rsidRPr="00691364" w:rsidRDefault="00092DE9" w:rsidP="00691364">
      <w:pPr>
        <w:pStyle w:val="ListParagraph"/>
        <w:numPr>
          <w:ilvl w:val="0"/>
          <w:numId w:val="35"/>
        </w:numPr>
        <w:spacing w:after="120"/>
        <w:rPr>
          <w:sz w:val="32"/>
          <w:szCs w:val="32"/>
        </w:rPr>
      </w:pPr>
      <w:r>
        <w:rPr>
          <w:sz w:val="32"/>
          <w:szCs w:val="32"/>
        </w:rPr>
        <w:t>Tính toán</w:t>
      </w:r>
    </w:p>
    <w:p w:rsidR="00691364" w:rsidRPr="00691364" w:rsidRDefault="00691364" w:rsidP="00691364">
      <w:pPr>
        <w:spacing w:after="120"/>
        <w:rPr>
          <w:sz w:val="32"/>
          <w:szCs w:val="32"/>
        </w:rPr>
      </w:pPr>
    </w:p>
    <w:p w:rsidR="006B6999" w:rsidRDefault="004C229B" w:rsidP="006B6999">
      <w:pPr>
        <w:spacing w:after="120"/>
        <w:rPr>
          <w:b/>
          <w:sz w:val="32"/>
          <w:szCs w:val="32"/>
        </w:rPr>
      </w:pPr>
      <w:r w:rsidRPr="004C229B">
        <w:rPr>
          <w:b/>
          <w:sz w:val="32"/>
          <w:szCs w:val="32"/>
          <w:u w:val="single"/>
        </w:rPr>
        <w:t>Ví dụ</w:t>
      </w:r>
      <w:r>
        <w:rPr>
          <w:b/>
          <w:sz w:val="32"/>
          <w:szCs w:val="32"/>
        </w:rPr>
        <w:t>:</w:t>
      </w:r>
    </w:p>
    <w:p w:rsidR="004C229B" w:rsidRDefault="004C229B" w:rsidP="004C229B">
      <w:pPr>
        <w:pStyle w:val="ListParagraph"/>
        <w:numPr>
          <w:ilvl w:val="0"/>
          <w:numId w:val="16"/>
        </w:numPr>
        <w:spacing w:after="120"/>
        <w:rPr>
          <w:sz w:val="32"/>
          <w:szCs w:val="32"/>
        </w:rPr>
      </w:pPr>
      <w:r>
        <w:rPr>
          <w:sz w:val="32"/>
          <w:szCs w:val="32"/>
        </w:rPr>
        <w:t>Vấn đề giải bài toán suy diễn tính toán trên một tam giác</w:t>
      </w:r>
    </w:p>
    <w:p w:rsidR="004C229B" w:rsidRDefault="004C229B" w:rsidP="004C229B">
      <w:pPr>
        <w:pStyle w:val="ListParagraph"/>
        <w:numPr>
          <w:ilvl w:val="0"/>
          <w:numId w:val="8"/>
        </w:numPr>
        <w:spacing w:after="120"/>
        <w:rPr>
          <w:sz w:val="32"/>
          <w:szCs w:val="32"/>
        </w:rPr>
      </w:pPr>
      <w:r>
        <w:rPr>
          <w:sz w:val="32"/>
          <w:szCs w:val="32"/>
        </w:rPr>
        <w:t>Mô hình tri thức về một tam giác</w:t>
      </w:r>
    </w:p>
    <w:p w:rsidR="004C229B" w:rsidRDefault="004C229B" w:rsidP="004C229B">
      <w:pPr>
        <w:pStyle w:val="ListParagraph"/>
        <w:numPr>
          <w:ilvl w:val="0"/>
          <w:numId w:val="8"/>
        </w:numPr>
        <w:spacing w:after="120"/>
        <w:rPr>
          <w:sz w:val="32"/>
          <w:szCs w:val="32"/>
        </w:rPr>
      </w:pPr>
      <w:r>
        <w:rPr>
          <w:sz w:val="32"/>
          <w:szCs w:val="32"/>
        </w:rPr>
        <w:t>Giả thiết và mục tiêu của bài toán</w:t>
      </w:r>
    </w:p>
    <w:p w:rsidR="004C229B" w:rsidRDefault="004C229B" w:rsidP="004C229B">
      <w:pPr>
        <w:pStyle w:val="ListParagraph"/>
        <w:numPr>
          <w:ilvl w:val="0"/>
          <w:numId w:val="8"/>
        </w:numPr>
        <w:spacing w:after="120"/>
        <w:rPr>
          <w:sz w:val="32"/>
          <w:szCs w:val="32"/>
        </w:rPr>
      </w:pPr>
      <w:r>
        <w:rPr>
          <w:sz w:val="32"/>
          <w:szCs w:val="32"/>
        </w:rPr>
        <w:t>Tiêu chuẩn áp dụng luật, điều kiện ràng buộc giới hạn phạm vi</w:t>
      </w:r>
    </w:p>
    <w:p w:rsidR="004C229B" w:rsidRDefault="004C229B" w:rsidP="004C229B">
      <w:pPr>
        <w:pStyle w:val="ListParagraph"/>
        <w:numPr>
          <w:ilvl w:val="0"/>
          <w:numId w:val="16"/>
        </w:numPr>
        <w:spacing w:after="120"/>
        <w:rPr>
          <w:sz w:val="32"/>
          <w:szCs w:val="32"/>
        </w:rPr>
      </w:pPr>
      <w:r>
        <w:rPr>
          <w:sz w:val="32"/>
          <w:szCs w:val="32"/>
        </w:rPr>
        <w:t xml:space="preserve">Vấn đề </w:t>
      </w:r>
      <w:r w:rsidR="004F0E93">
        <w:rPr>
          <w:sz w:val="32"/>
          <w:szCs w:val="32"/>
        </w:rPr>
        <w:t>suy diễn trên một mạng tính toán, mạng các đối tượng tính toán</w:t>
      </w:r>
    </w:p>
    <w:p w:rsidR="004F0E93" w:rsidRDefault="004F0E93" w:rsidP="004C229B">
      <w:pPr>
        <w:pStyle w:val="ListParagraph"/>
        <w:numPr>
          <w:ilvl w:val="0"/>
          <w:numId w:val="16"/>
        </w:numPr>
        <w:spacing w:after="120"/>
        <w:rPr>
          <w:sz w:val="32"/>
          <w:szCs w:val="32"/>
        </w:rPr>
      </w:pPr>
      <w:r>
        <w:rPr>
          <w:sz w:val="32"/>
          <w:szCs w:val="32"/>
        </w:rPr>
        <w:t>Vấn đề suy diễn trên CSTT có dạng ontology COKB (option)</w:t>
      </w:r>
    </w:p>
    <w:p w:rsidR="004F0E93" w:rsidRDefault="004F0E93" w:rsidP="004C229B">
      <w:pPr>
        <w:pStyle w:val="ListParagraph"/>
        <w:numPr>
          <w:ilvl w:val="0"/>
          <w:numId w:val="16"/>
        </w:numPr>
        <w:spacing w:after="120"/>
        <w:rPr>
          <w:sz w:val="32"/>
          <w:szCs w:val="32"/>
        </w:rPr>
      </w:pPr>
      <w:r>
        <w:rPr>
          <w:sz w:val="32"/>
          <w:szCs w:val="32"/>
        </w:rPr>
        <w:t>Vấn đề suy diễn giải bài toán trên tri thức cụ thể như HHGT, HHKG, LG, Đ1C, ĐXC, HHVC, HHHC, v.v…</w:t>
      </w:r>
    </w:p>
    <w:p w:rsidR="004F0E93" w:rsidRDefault="004F0E93" w:rsidP="004F0E93">
      <w:pPr>
        <w:spacing w:after="120"/>
        <w:rPr>
          <w:sz w:val="32"/>
          <w:szCs w:val="32"/>
        </w:rPr>
      </w:pPr>
    </w:p>
    <w:p w:rsidR="00707CA1" w:rsidRDefault="00707CA1" w:rsidP="004F0E93">
      <w:pPr>
        <w:spacing w:after="120"/>
        <w:rPr>
          <w:sz w:val="32"/>
          <w:szCs w:val="32"/>
        </w:rPr>
      </w:pPr>
      <w:r w:rsidRPr="00707CA1">
        <w:rPr>
          <w:sz w:val="32"/>
          <w:szCs w:val="32"/>
          <w:u w:val="single"/>
        </w:rPr>
        <w:t>Ví dụ 1</w:t>
      </w:r>
      <w:r>
        <w:rPr>
          <w:sz w:val="32"/>
          <w:szCs w:val="32"/>
        </w:rPr>
        <w:t>: HHP</w:t>
      </w:r>
    </w:p>
    <w:p w:rsidR="00707CA1" w:rsidRDefault="00707CA1" w:rsidP="00707CA1">
      <w:pPr>
        <w:pStyle w:val="ListParagraph"/>
        <w:numPr>
          <w:ilvl w:val="0"/>
          <w:numId w:val="8"/>
        </w:numPr>
        <w:spacing w:after="120"/>
        <w:rPr>
          <w:sz w:val="32"/>
          <w:szCs w:val="32"/>
        </w:rPr>
      </w:pPr>
      <w:r>
        <w:rPr>
          <w:sz w:val="32"/>
          <w:szCs w:val="32"/>
        </w:rPr>
        <w:t>Đã có CSTT về HHP đã được xây dựng bao gồm các định lý, công thức, mệnh đề, … (rules)</w:t>
      </w:r>
    </w:p>
    <w:p w:rsidR="00707CA1" w:rsidRDefault="00707CA1" w:rsidP="00707CA1">
      <w:pPr>
        <w:pStyle w:val="ListParagraph"/>
        <w:numPr>
          <w:ilvl w:val="0"/>
          <w:numId w:val="8"/>
        </w:numPr>
        <w:spacing w:after="120"/>
        <w:rPr>
          <w:sz w:val="32"/>
          <w:szCs w:val="32"/>
        </w:rPr>
      </w:pPr>
      <w:r>
        <w:rPr>
          <w:sz w:val="32"/>
          <w:szCs w:val="32"/>
        </w:rPr>
        <w:t>Cho một bài toán trong đó có một số đối tượng cùng với một vài sự kiện giả thiết, và yêu cầu (goal) chứng minh 2 tam giác bằng nhau.</w:t>
      </w:r>
    </w:p>
    <w:p w:rsidR="00166719" w:rsidRPr="00166719" w:rsidRDefault="00166719" w:rsidP="00166719">
      <w:pPr>
        <w:spacing w:after="120"/>
        <w:jc w:val="both"/>
        <w:rPr>
          <w:rFonts w:eastAsia="@SimSun"/>
          <w:color w:val="FF0000"/>
          <w:sz w:val="32"/>
          <w:szCs w:val="32"/>
          <w:lang w:eastAsia="zh-CN"/>
        </w:rPr>
      </w:pPr>
      <w:r w:rsidRPr="00166719">
        <w:rPr>
          <w:rFonts w:eastAsia="@SimSun"/>
          <w:color w:val="FF0000"/>
          <w:sz w:val="32"/>
          <w:szCs w:val="32"/>
          <w:lang w:eastAsia="zh-CN"/>
        </w:rPr>
        <w:t>Mẫu cụ thể:</w:t>
      </w:r>
    </w:p>
    <w:p w:rsidR="00166719" w:rsidRPr="00166719" w:rsidRDefault="00166719" w:rsidP="00166719">
      <w:pPr>
        <w:pStyle w:val="ListParagraph"/>
        <w:spacing w:after="120"/>
        <w:ind w:left="1080"/>
        <w:jc w:val="both"/>
        <w:rPr>
          <w:rFonts w:eastAsia="@SimSun"/>
          <w:sz w:val="28"/>
          <w:szCs w:val="28"/>
          <w:lang w:eastAsia="zh-CN"/>
        </w:rPr>
      </w:pPr>
      <w:r w:rsidRPr="00166719">
        <w:rPr>
          <w:rFonts w:eastAsia="@SimSun" w:hint="eastAsia"/>
          <w:sz w:val="28"/>
          <w:szCs w:val="28"/>
          <w:lang w:eastAsia="zh-CN"/>
        </w:rPr>
        <w:lastRenderedPageBreak/>
        <w:t>Given the parallelogram ABCD. Suppose M and N are two points of segment AC such that AM = CN. Prove that two triangles ABM and CDN are equal (see figure 2).</w:t>
      </w:r>
    </w:p>
    <w:p w:rsidR="00166719" w:rsidRPr="00166719" w:rsidRDefault="00166719" w:rsidP="00166719">
      <w:pPr>
        <w:pStyle w:val="ListParagraph"/>
        <w:ind w:left="1080"/>
        <w:rPr>
          <w:rFonts w:eastAsia="@SimSun"/>
          <w:sz w:val="28"/>
          <w:szCs w:val="28"/>
          <w:lang w:eastAsia="zh-CN"/>
        </w:rPr>
      </w:pPr>
      <w:r w:rsidRPr="00166719">
        <w:rPr>
          <w:sz w:val="28"/>
          <w:szCs w:val="28"/>
        </w:rPr>
        <w:object w:dxaOrig="2910" w:dyaOrig="1335">
          <v:shape id="_x0000_i1026" type="#_x0000_t75" style="width:145.35pt;height:66.55pt" o:ole="">
            <v:imagedata r:id="rId7" o:title=""/>
          </v:shape>
          <o:OLEObject Type="Embed" ProgID="PBrush" ShapeID="_x0000_i1026" DrawAspect="Content" ObjectID="_1632071486" r:id="rId8"/>
        </w:object>
      </w:r>
    </w:p>
    <w:p w:rsidR="00166719" w:rsidRPr="00166719" w:rsidRDefault="00166719" w:rsidP="00166719">
      <w:pPr>
        <w:pStyle w:val="BodyText"/>
        <w:rPr>
          <w:rFonts w:eastAsia="@SimSun"/>
          <w:sz w:val="28"/>
          <w:szCs w:val="28"/>
          <w:lang w:eastAsia="zh-CN"/>
        </w:rPr>
      </w:pPr>
      <w:r w:rsidRPr="00166719">
        <w:rPr>
          <w:rFonts w:eastAsia="@SimSun" w:hint="eastAsia"/>
          <w:sz w:val="28"/>
          <w:szCs w:val="28"/>
          <w:lang w:eastAsia="zh-CN"/>
        </w:rPr>
        <w:t>First, we have three objects O1</w:t>
      </w:r>
      <w:r w:rsidRPr="00166719">
        <w:rPr>
          <w:rFonts w:eastAsia="@SimSun"/>
          <w:sz w:val="28"/>
          <w:szCs w:val="28"/>
          <w:lang w:eastAsia="zh-CN"/>
        </w:rPr>
        <w:t xml:space="preserve"> </w:t>
      </w:r>
      <w:r w:rsidRPr="00166719">
        <w:rPr>
          <w:rFonts w:eastAsia="@SimSun" w:hint="eastAsia"/>
          <w:sz w:val="28"/>
          <w:szCs w:val="28"/>
          <w:lang w:eastAsia="zh-CN"/>
        </w:rPr>
        <w:t>(parallelogram ABCD), O2 (triangle ABM) and O3 (triangle CDN). The beginning relations, by declaration and by program</w:t>
      </w:r>
      <w:r w:rsidRPr="00166719">
        <w:rPr>
          <w:rFonts w:eastAsia="@SimSun"/>
          <w:sz w:val="28"/>
          <w:szCs w:val="28"/>
          <w:lang w:eastAsia="zh-CN"/>
        </w:rPr>
        <w:t>’s detection</w:t>
      </w:r>
      <w:r w:rsidRPr="00166719">
        <w:rPr>
          <w:rFonts w:eastAsia="@SimSun" w:hint="eastAsia"/>
          <w:sz w:val="28"/>
          <w:szCs w:val="28"/>
          <w:lang w:eastAsia="zh-CN"/>
        </w:rPr>
        <w:t>, are as follows:</w:t>
      </w:r>
    </w:p>
    <w:p w:rsidR="00166719" w:rsidRPr="00166719" w:rsidRDefault="00166719" w:rsidP="00166719">
      <w:pPr>
        <w:pStyle w:val="BodyText"/>
        <w:numPr>
          <w:ilvl w:val="0"/>
          <w:numId w:val="8"/>
        </w:numPr>
        <w:tabs>
          <w:tab w:val="left" w:pos="540"/>
          <w:tab w:val="left" w:pos="1800"/>
        </w:tabs>
        <w:rPr>
          <w:rFonts w:eastAsia="@SimSun"/>
          <w:sz w:val="28"/>
          <w:szCs w:val="28"/>
          <w:lang w:eastAsia="zh-CN"/>
        </w:rPr>
      </w:pPr>
      <w:r w:rsidRPr="00166719">
        <w:rPr>
          <w:rFonts w:eastAsia="@SimSun" w:hint="eastAsia"/>
          <w:sz w:val="28"/>
          <w:szCs w:val="28"/>
          <w:lang w:eastAsia="zh-CN"/>
        </w:rPr>
        <w:tab/>
        <w:t>O2.b = O3.b</w:t>
      </w:r>
      <w:r w:rsidRPr="00166719">
        <w:rPr>
          <w:rFonts w:eastAsia="@SimSun" w:hint="eastAsia"/>
          <w:sz w:val="28"/>
          <w:szCs w:val="28"/>
          <w:lang w:eastAsia="zh-CN"/>
        </w:rPr>
        <w:tab/>
        <w:t>(edge AM = edge CN),</w:t>
      </w:r>
    </w:p>
    <w:p w:rsidR="00166719" w:rsidRPr="00166719" w:rsidRDefault="00166719" w:rsidP="00166719">
      <w:pPr>
        <w:pStyle w:val="BodyText"/>
        <w:numPr>
          <w:ilvl w:val="0"/>
          <w:numId w:val="8"/>
        </w:numPr>
        <w:tabs>
          <w:tab w:val="left" w:pos="540"/>
          <w:tab w:val="left" w:pos="1800"/>
        </w:tabs>
        <w:rPr>
          <w:rFonts w:eastAsia="@SimSun"/>
          <w:sz w:val="28"/>
          <w:szCs w:val="28"/>
          <w:lang w:eastAsia="zh-CN"/>
        </w:rPr>
      </w:pPr>
      <w:r w:rsidRPr="00166719">
        <w:rPr>
          <w:rFonts w:eastAsia="@SimSun"/>
          <w:sz w:val="28"/>
          <w:szCs w:val="28"/>
          <w:lang w:eastAsia="zh-CN"/>
        </w:rPr>
        <w:tab/>
        <w:t xml:space="preserve">M </w:t>
      </w:r>
      <w:r w:rsidRPr="00166719">
        <w:rPr>
          <w:rFonts w:eastAsia="@SimSun"/>
          <w:sz w:val="28"/>
          <w:szCs w:val="28"/>
          <w:lang w:eastAsia="zh-CN"/>
        </w:rPr>
        <w:sym w:font="Symbol" w:char="F0CE"/>
      </w:r>
      <w:r w:rsidRPr="00166719">
        <w:rPr>
          <w:rFonts w:eastAsia="@SimSun"/>
          <w:sz w:val="28"/>
          <w:szCs w:val="28"/>
          <w:lang w:eastAsia="zh-CN"/>
        </w:rPr>
        <w:t xml:space="preserve"> AC, N </w:t>
      </w:r>
      <w:r w:rsidRPr="00166719">
        <w:rPr>
          <w:rFonts w:eastAsia="@SimSun"/>
          <w:sz w:val="28"/>
          <w:szCs w:val="28"/>
          <w:lang w:eastAsia="zh-CN"/>
        </w:rPr>
        <w:sym w:font="Symbol" w:char="F0CE"/>
      </w:r>
      <w:r w:rsidRPr="00166719">
        <w:rPr>
          <w:rFonts w:eastAsia="@SimSun"/>
          <w:sz w:val="28"/>
          <w:szCs w:val="28"/>
          <w:lang w:eastAsia="zh-CN"/>
        </w:rPr>
        <w:t xml:space="preserve"> AC,</w:t>
      </w:r>
    </w:p>
    <w:p w:rsidR="00166719" w:rsidRPr="00166719" w:rsidRDefault="00166719" w:rsidP="00166719">
      <w:pPr>
        <w:pStyle w:val="BodyText"/>
        <w:numPr>
          <w:ilvl w:val="0"/>
          <w:numId w:val="8"/>
        </w:numPr>
        <w:tabs>
          <w:tab w:val="left" w:pos="540"/>
          <w:tab w:val="left" w:pos="1800"/>
        </w:tabs>
        <w:rPr>
          <w:rFonts w:eastAsia="@SimSun"/>
          <w:sz w:val="28"/>
          <w:szCs w:val="28"/>
          <w:lang w:eastAsia="zh-CN"/>
        </w:rPr>
      </w:pPr>
      <w:r w:rsidRPr="00166719">
        <w:rPr>
          <w:rFonts w:eastAsia="@SimSun" w:hint="eastAsia"/>
          <w:sz w:val="28"/>
          <w:szCs w:val="28"/>
          <w:lang w:eastAsia="zh-CN"/>
        </w:rPr>
        <w:tab/>
        <w:t>O2.c = O1.a</w:t>
      </w:r>
      <w:r w:rsidRPr="00166719">
        <w:rPr>
          <w:rFonts w:eastAsia="@SimSun" w:hint="eastAsia"/>
          <w:sz w:val="28"/>
          <w:szCs w:val="28"/>
          <w:lang w:eastAsia="zh-CN"/>
        </w:rPr>
        <w:tab/>
        <w:t>(edge AB = edge AB),</w:t>
      </w:r>
    </w:p>
    <w:p w:rsidR="00166719" w:rsidRPr="00166719" w:rsidRDefault="00166719" w:rsidP="00166719">
      <w:pPr>
        <w:pStyle w:val="BodyText"/>
        <w:numPr>
          <w:ilvl w:val="0"/>
          <w:numId w:val="8"/>
        </w:numPr>
        <w:tabs>
          <w:tab w:val="left" w:pos="540"/>
          <w:tab w:val="left" w:pos="1800"/>
        </w:tabs>
        <w:rPr>
          <w:rFonts w:eastAsia="@SimSun"/>
          <w:sz w:val="28"/>
          <w:szCs w:val="28"/>
          <w:lang w:eastAsia="zh-CN"/>
        </w:rPr>
      </w:pPr>
      <w:r w:rsidRPr="00166719">
        <w:rPr>
          <w:rFonts w:eastAsia="@SimSun" w:hint="eastAsia"/>
          <w:sz w:val="28"/>
          <w:szCs w:val="28"/>
          <w:lang w:eastAsia="zh-CN"/>
        </w:rPr>
        <w:tab/>
        <w:t>O3.c = O1.a</w:t>
      </w:r>
      <w:r w:rsidRPr="00166719">
        <w:rPr>
          <w:rFonts w:eastAsia="@SimSun" w:hint="eastAsia"/>
          <w:sz w:val="28"/>
          <w:szCs w:val="28"/>
          <w:lang w:eastAsia="zh-CN"/>
        </w:rPr>
        <w:tab/>
        <w:t>(edge CD = edge CD).</w:t>
      </w:r>
    </w:p>
    <w:p w:rsidR="00166719" w:rsidRPr="00166719" w:rsidRDefault="00166719" w:rsidP="00166719">
      <w:pPr>
        <w:pStyle w:val="BodyText"/>
        <w:rPr>
          <w:rFonts w:eastAsia="@SimSun"/>
          <w:sz w:val="28"/>
          <w:szCs w:val="28"/>
          <w:lang w:eastAsia="zh-CN"/>
        </w:rPr>
      </w:pPr>
      <w:r w:rsidRPr="00166719">
        <w:rPr>
          <w:rFonts w:eastAsia="@SimSun" w:hint="eastAsia"/>
          <w:sz w:val="28"/>
          <w:szCs w:val="28"/>
          <w:lang w:eastAsia="zh-CN"/>
        </w:rPr>
        <w:t xml:space="preserve">The program executes deducing and recognizes the lack of facts for conclusion. By using heuristic rules 4 and 7 above, it produces new objects relative to </w:t>
      </w:r>
      <w:r w:rsidRPr="00166719">
        <w:rPr>
          <w:rFonts w:eastAsia="@SimSun"/>
          <w:sz w:val="28"/>
          <w:szCs w:val="28"/>
          <w:lang w:eastAsia="zh-CN"/>
        </w:rPr>
        <w:t xml:space="preserve">O2, O3 and </w:t>
      </w:r>
      <w:r w:rsidRPr="00166719">
        <w:rPr>
          <w:rFonts w:eastAsia="@SimSun" w:hint="eastAsia"/>
          <w:sz w:val="28"/>
          <w:szCs w:val="28"/>
          <w:lang w:eastAsia="zh-CN"/>
        </w:rPr>
        <w:t>O1: O4 (triangle ABC) and O5 (triangle CDA), and it detects the following relations:</w:t>
      </w:r>
    </w:p>
    <w:p w:rsidR="00166719" w:rsidRPr="00166719" w:rsidRDefault="00166719" w:rsidP="00166719">
      <w:pPr>
        <w:pStyle w:val="ListParagraph"/>
        <w:numPr>
          <w:ilvl w:val="0"/>
          <w:numId w:val="8"/>
        </w:numPr>
        <w:tabs>
          <w:tab w:val="left" w:pos="360"/>
          <w:tab w:val="left" w:pos="1800"/>
        </w:tabs>
        <w:rPr>
          <w:rFonts w:eastAsia="@SimSun"/>
          <w:sz w:val="28"/>
          <w:szCs w:val="28"/>
          <w:lang w:eastAsia="zh-CN"/>
        </w:rPr>
      </w:pPr>
      <w:r w:rsidRPr="00166719">
        <w:rPr>
          <w:rFonts w:eastAsia="@SimSun" w:hint="eastAsia"/>
          <w:sz w:val="28"/>
          <w:szCs w:val="28"/>
          <w:lang w:eastAsia="zh-CN"/>
        </w:rPr>
        <w:tab/>
        <w:t>O4 = O5</w:t>
      </w:r>
      <w:r w:rsidRPr="00166719">
        <w:rPr>
          <w:rFonts w:eastAsia="@SimSun" w:hint="eastAsia"/>
          <w:sz w:val="28"/>
          <w:szCs w:val="28"/>
          <w:lang w:eastAsia="zh-CN"/>
        </w:rPr>
        <w:tab/>
        <w:t>(equality of two triangles),</w:t>
      </w:r>
    </w:p>
    <w:p w:rsidR="00166719" w:rsidRPr="00166719" w:rsidRDefault="00166719" w:rsidP="00166719">
      <w:pPr>
        <w:pStyle w:val="ListParagraph"/>
        <w:numPr>
          <w:ilvl w:val="0"/>
          <w:numId w:val="8"/>
        </w:numPr>
        <w:tabs>
          <w:tab w:val="left" w:pos="360"/>
          <w:tab w:val="left" w:pos="1800"/>
        </w:tabs>
        <w:rPr>
          <w:rFonts w:eastAsia="@SimSun"/>
          <w:sz w:val="28"/>
          <w:szCs w:val="28"/>
          <w:lang w:eastAsia="zh-CN"/>
        </w:rPr>
      </w:pPr>
      <w:r w:rsidRPr="00166719">
        <w:rPr>
          <w:rFonts w:eastAsia="@SimSun" w:hint="eastAsia"/>
          <w:sz w:val="28"/>
          <w:szCs w:val="28"/>
          <w:lang w:eastAsia="zh-CN"/>
        </w:rPr>
        <w:tab/>
        <w:t>O4.A = O2.A</w:t>
      </w:r>
      <w:r w:rsidRPr="00166719">
        <w:rPr>
          <w:rFonts w:eastAsia="@SimSun" w:hint="eastAsia"/>
          <w:sz w:val="28"/>
          <w:szCs w:val="28"/>
          <w:lang w:eastAsia="zh-CN"/>
        </w:rPr>
        <w:tab/>
        <w:t>(equality of the first angles),</w:t>
      </w:r>
    </w:p>
    <w:p w:rsidR="00166719" w:rsidRPr="00166719" w:rsidRDefault="00166719" w:rsidP="00166719">
      <w:pPr>
        <w:pStyle w:val="ListParagraph"/>
        <w:numPr>
          <w:ilvl w:val="0"/>
          <w:numId w:val="8"/>
        </w:numPr>
        <w:tabs>
          <w:tab w:val="left" w:pos="360"/>
          <w:tab w:val="left" w:pos="1800"/>
        </w:tabs>
        <w:rPr>
          <w:rFonts w:eastAsia="@SimSun"/>
          <w:sz w:val="28"/>
          <w:szCs w:val="28"/>
          <w:lang w:eastAsia="zh-CN"/>
        </w:rPr>
      </w:pPr>
      <w:r w:rsidRPr="00166719">
        <w:rPr>
          <w:rFonts w:eastAsia="@SimSun" w:hint="eastAsia"/>
          <w:sz w:val="28"/>
          <w:szCs w:val="28"/>
          <w:lang w:eastAsia="zh-CN"/>
        </w:rPr>
        <w:tab/>
        <w:t>O5.A = O3.A</w:t>
      </w:r>
      <w:r w:rsidRPr="00166719">
        <w:rPr>
          <w:rFonts w:eastAsia="@SimSun" w:hint="eastAsia"/>
          <w:sz w:val="28"/>
          <w:szCs w:val="28"/>
          <w:lang w:eastAsia="zh-CN"/>
        </w:rPr>
        <w:tab/>
        <w:t>(equality of the first angles),</w:t>
      </w:r>
    </w:p>
    <w:p w:rsidR="00166719" w:rsidRPr="00166719" w:rsidRDefault="00166719" w:rsidP="00166719">
      <w:pPr>
        <w:pStyle w:val="ListParagraph"/>
        <w:numPr>
          <w:ilvl w:val="0"/>
          <w:numId w:val="8"/>
        </w:numPr>
        <w:tabs>
          <w:tab w:val="left" w:pos="360"/>
          <w:tab w:val="left" w:pos="1800"/>
        </w:tabs>
        <w:rPr>
          <w:rFonts w:eastAsia="@SimSun"/>
          <w:sz w:val="28"/>
          <w:szCs w:val="28"/>
          <w:lang w:eastAsia="zh-CN"/>
        </w:rPr>
      </w:pPr>
      <w:r w:rsidRPr="00166719">
        <w:rPr>
          <w:rFonts w:eastAsia="@SimSun"/>
          <w:sz w:val="28"/>
          <w:szCs w:val="28"/>
          <w:lang w:eastAsia="zh-CN"/>
        </w:rPr>
        <w:tab/>
        <w:t>O4.B = O1.B, and so on.</w:t>
      </w:r>
    </w:p>
    <w:p w:rsidR="00166719" w:rsidRPr="00166719" w:rsidRDefault="00166719" w:rsidP="00894178">
      <w:pPr>
        <w:pStyle w:val="BodyText"/>
        <w:rPr>
          <w:rFonts w:eastAsia="@SimSun"/>
          <w:sz w:val="28"/>
          <w:szCs w:val="28"/>
          <w:lang w:eastAsia="zh-CN"/>
        </w:rPr>
      </w:pPr>
      <w:r w:rsidRPr="00166719">
        <w:rPr>
          <w:rFonts w:eastAsia="@SimSun" w:hint="eastAsia"/>
          <w:sz w:val="28"/>
          <w:szCs w:val="28"/>
          <w:lang w:eastAsia="zh-CN"/>
        </w:rPr>
        <w:t>Then the program will deduce facts enough for conclusion:</w:t>
      </w:r>
    </w:p>
    <w:p w:rsidR="00166719" w:rsidRPr="00166719" w:rsidRDefault="00166719" w:rsidP="00166719">
      <w:pPr>
        <w:pStyle w:val="ListParagraph"/>
        <w:numPr>
          <w:ilvl w:val="0"/>
          <w:numId w:val="8"/>
        </w:numPr>
        <w:tabs>
          <w:tab w:val="left" w:pos="360"/>
        </w:tabs>
        <w:rPr>
          <w:rFonts w:eastAsia="@SimSun"/>
          <w:sz w:val="28"/>
          <w:szCs w:val="28"/>
          <w:lang w:eastAsia="zh-CN"/>
        </w:rPr>
      </w:pPr>
      <w:r w:rsidRPr="00166719">
        <w:rPr>
          <w:rFonts w:eastAsia="@SimSun" w:hint="eastAsia"/>
          <w:sz w:val="28"/>
          <w:szCs w:val="28"/>
          <w:lang w:eastAsia="zh-CN"/>
        </w:rPr>
        <w:tab/>
        <w:t>O2.b = O3.b,</w:t>
      </w:r>
    </w:p>
    <w:p w:rsidR="00166719" w:rsidRPr="00166719" w:rsidRDefault="00166719" w:rsidP="00166719">
      <w:pPr>
        <w:pStyle w:val="ListParagraph"/>
        <w:numPr>
          <w:ilvl w:val="0"/>
          <w:numId w:val="8"/>
        </w:numPr>
        <w:tabs>
          <w:tab w:val="left" w:pos="360"/>
        </w:tabs>
        <w:rPr>
          <w:rFonts w:eastAsia="@SimSun"/>
          <w:sz w:val="28"/>
          <w:szCs w:val="28"/>
          <w:lang w:eastAsia="zh-CN"/>
        </w:rPr>
      </w:pPr>
      <w:r w:rsidRPr="00166719">
        <w:rPr>
          <w:rFonts w:eastAsia="@SimSun" w:hint="eastAsia"/>
          <w:sz w:val="28"/>
          <w:szCs w:val="28"/>
          <w:lang w:eastAsia="zh-CN"/>
        </w:rPr>
        <w:tab/>
        <w:t>O2.c = O3.c,</w:t>
      </w:r>
    </w:p>
    <w:p w:rsidR="00166719" w:rsidRPr="00166719" w:rsidRDefault="00166719" w:rsidP="00166719">
      <w:pPr>
        <w:pStyle w:val="ListParagraph"/>
        <w:numPr>
          <w:ilvl w:val="0"/>
          <w:numId w:val="8"/>
        </w:numPr>
        <w:tabs>
          <w:tab w:val="left" w:pos="360"/>
        </w:tabs>
        <w:rPr>
          <w:rFonts w:eastAsia="@SimSun"/>
          <w:sz w:val="28"/>
          <w:szCs w:val="28"/>
          <w:lang w:eastAsia="zh-CN"/>
        </w:rPr>
      </w:pPr>
      <w:r w:rsidRPr="00166719">
        <w:rPr>
          <w:rFonts w:eastAsia="@SimSun" w:hint="eastAsia"/>
          <w:sz w:val="28"/>
          <w:szCs w:val="28"/>
          <w:lang w:eastAsia="zh-CN"/>
        </w:rPr>
        <w:tab/>
        <w:t>O2.A = O3.A.</w:t>
      </w:r>
    </w:p>
    <w:p w:rsidR="00166719" w:rsidRDefault="00166719" w:rsidP="00166719">
      <w:pPr>
        <w:spacing w:after="120"/>
        <w:rPr>
          <w:sz w:val="32"/>
          <w:szCs w:val="32"/>
        </w:rPr>
      </w:pPr>
    </w:p>
    <w:p w:rsidR="00894178" w:rsidRDefault="00894178" w:rsidP="00894178">
      <w:pPr>
        <w:spacing w:after="120"/>
        <w:rPr>
          <w:sz w:val="32"/>
          <w:szCs w:val="32"/>
        </w:rPr>
      </w:pPr>
      <w:r w:rsidRPr="00707CA1">
        <w:rPr>
          <w:sz w:val="32"/>
          <w:szCs w:val="32"/>
          <w:u w:val="single"/>
        </w:rPr>
        <w:t xml:space="preserve">Ví dụ </w:t>
      </w:r>
      <w:r>
        <w:rPr>
          <w:sz w:val="32"/>
          <w:szCs w:val="32"/>
          <w:u w:val="single"/>
        </w:rPr>
        <w:t>2</w:t>
      </w:r>
      <w:r>
        <w:rPr>
          <w:sz w:val="32"/>
          <w:szCs w:val="32"/>
        </w:rPr>
        <w:t>: Biến đổi biểu thức logic</w:t>
      </w:r>
    </w:p>
    <w:p w:rsidR="00894178" w:rsidRDefault="00894178" w:rsidP="00894178">
      <w:pPr>
        <w:pStyle w:val="ListParagraph"/>
        <w:numPr>
          <w:ilvl w:val="0"/>
          <w:numId w:val="8"/>
        </w:numPr>
        <w:spacing w:after="120"/>
        <w:rPr>
          <w:sz w:val="32"/>
          <w:szCs w:val="32"/>
        </w:rPr>
      </w:pPr>
      <w:r>
        <w:rPr>
          <w:sz w:val="32"/>
          <w:szCs w:val="32"/>
        </w:rPr>
        <w:t>Bài toán rút gọn BT Logic:</w:t>
      </w:r>
    </w:p>
    <w:p w:rsidR="00894178" w:rsidRDefault="00894178" w:rsidP="00894178">
      <w:pPr>
        <w:pStyle w:val="ListParagraph"/>
        <w:spacing w:after="120"/>
        <w:ind w:left="1080"/>
        <w:rPr>
          <w:sz w:val="32"/>
          <w:szCs w:val="32"/>
        </w:rPr>
      </w:pPr>
      <w:r>
        <w:rPr>
          <w:sz w:val="32"/>
          <w:szCs w:val="32"/>
        </w:rPr>
        <w:t>+ Cho biểu thức E phụ thuộc theo các biến logic.</w:t>
      </w:r>
    </w:p>
    <w:p w:rsidR="00894178" w:rsidRDefault="00894178" w:rsidP="00894178">
      <w:pPr>
        <w:pStyle w:val="ListParagraph"/>
        <w:spacing w:after="120"/>
        <w:ind w:left="1080"/>
        <w:rPr>
          <w:sz w:val="32"/>
          <w:szCs w:val="32"/>
        </w:rPr>
      </w:pPr>
      <w:r>
        <w:rPr>
          <w:sz w:val="32"/>
          <w:szCs w:val="32"/>
        </w:rPr>
        <w:lastRenderedPageBreak/>
        <w:t xml:space="preserve">+ Tìm bt F thỏa: (1) F </w:t>
      </w:r>
      <w:r>
        <w:rPr>
          <w:sz w:val="32"/>
          <w:szCs w:val="32"/>
        </w:rPr>
        <w:sym w:font="Symbol" w:char="F0DB"/>
      </w:r>
      <w:r>
        <w:rPr>
          <w:sz w:val="32"/>
          <w:szCs w:val="32"/>
        </w:rPr>
        <w:t xml:space="preserve"> E,  (2) F đơn giản hơn E (tối giản càng tốt)</w:t>
      </w:r>
    </w:p>
    <w:p w:rsidR="00894178" w:rsidRDefault="00894178" w:rsidP="00894178">
      <w:pPr>
        <w:pStyle w:val="ListParagraph"/>
        <w:numPr>
          <w:ilvl w:val="0"/>
          <w:numId w:val="8"/>
        </w:numPr>
        <w:spacing w:after="120"/>
        <w:rPr>
          <w:sz w:val="32"/>
          <w:szCs w:val="32"/>
        </w:rPr>
      </w:pPr>
      <w:r>
        <w:rPr>
          <w:sz w:val="32"/>
          <w:szCs w:val="32"/>
        </w:rPr>
        <w:t>Bài toán chứng minh bt Logic:</w:t>
      </w:r>
    </w:p>
    <w:p w:rsidR="00894178" w:rsidRDefault="00894178" w:rsidP="00894178">
      <w:pPr>
        <w:pStyle w:val="ListParagraph"/>
        <w:spacing w:after="120"/>
        <w:ind w:left="1080"/>
        <w:rPr>
          <w:sz w:val="32"/>
          <w:szCs w:val="32"/>
        </w:rPr>
      </w:pPr>
      <w:r>
        <w:rPr>
          <w:sz w:val="32"/>
          <w:szCs w:val="32"/>
        </w:rPr>
        <w:t>+ Cho trước các biểu thức</w:t>
      </w:r>
      <w:r w:rsidR="003F4146">
        <w:rPr>
          <w:sz w:val="32"/>
          <w:szCs w:val="32"/>
        </w:rPr>
        <w:t xml:space="preserve"> E1, E2, …, En (GT)</w:t>
      </w:r>
    </w:p>
    <w:p w:rsidR="003F4146" w:rsidRDefault="003F4146" w:rsidP="00894178">
      <w:pPr>
        <w:pStyle w:val="ListParagraph"/>
        <w:spacing w:after="120"/>
        <w:ind w:left="1080"/>
        <w:rPr>
          <w:sz w:val="32"/>
          <w:szCs w:val="32"/>
        </w:rPr>
      </w:pPr>
      <w:r>
        <w:rPr>
          <w:sz w:val="32"/>
          <w:szCs w:val="32"/>
        </w:rPr>
        <w:t>+ Chứng minh biểu thức F.</w:t>
      </w:r>
    </w:p>
    <w:p w:rsidR="00894178" w:rsidRPr="00166719" w:rsidRDefault="00894178" w:rsidP="00166719">
      <w:pPr>
        <w:spacing w:after="120"/>
        <w:rPr>
          <w:sz w:val="32"/>
          <w:szCs w:val="32"/>
        </w:rPr>
      </w:pPr>
    </w:p>
    <w:p w:rsidR="004C229B" w:rsidRPr="004C229B" w:rsidRDefault="004C229B" w:rsidP="004C229B">
      <w:pPr>
        <w:spacing w:after="120"/>
        <w:rPr>
          <w:sz w:val="32"/>
          <w:szCs w:val="32"/>
        </w:rPr>
      </w:pPr>
    </w:p>
    <w:p w:rsidR="004C229B" w:rsidRPr="004C229B" w:rsidRDefault="004C229B" w:rsidP="004C229B">
      <w:pPr>
        <w:spacing w:after="120"/>
        <w:rPr>
          <w:sz w:val="32"/>
          <w:szCs w:val="32"/>
        </w:rPr>
      </w:pPr>
    </w:p>
    <w:p w:rsidR="006B6999" w:rsidRDefault="006B6999" w:rsidP="006B6999">
      <w:pPr>
        <w:pStyle w:val="ListParagraph"/>
        <w:numPr>
          <w:ilvl w:val="0"/>
          <w:numId w:val="7"/>
        </w:numPr>
        <w:spacing w:after="120"/>
        <w:rPr>
          <w:b/>
          <w:sz w:val="32"/>
          <w:szCs w:val="32"/>
        </w:rPr>
      </w:pPr>
      <w:r>
        <w:rPr>
          <w:b/>
          <w:sz w:val="32"/>
          <w:szCs w:val="32"/>
        </w:rPr>
        <w:t>Suy diễn tiến:</w:t>
      </w:r>
    </w:p>
    <w:p w:rsidR="006B6999" w:rsidRPr="00BC018D" w:rsidRDefault="006B6999" w:rsidP="006B6999">
      <w:pPr>
        <w:pStyle w:val="ListParagraph"/>
        <w:numPr>
          <w:ilvl w:val="0"/>
          <w:numId w:val="8"/>
        </w:numPr>
        <w:spacing w:after="120"/>
        <w:rPr>
          <w:rFonts w:ascii="Times New Roman" w:hAnsi="Times New Roman" w:cs="Times New Roman"/>
          <w:sz w:val="32"/>
          <w:szCs w:val="32"/>
        </w:rPr>
      </w:pPr>
      <w:r>
        <w:rPr>
          <w:b/>
          <w:sz w:val="32"/>
          <w:szCs w:val="32"/>
        </w:rPr>
        <w:t>Ý tưở</w:t>
      </w:r>
      <w:r w:rsidR="00BC018D">
        <w:rPr>
          <w:b/>
          <w:sz w:val="32"/>
          <w:szCs w:val="32"/>
        </w:rPr>
        <w:t>ng:</w:t>
      </w:r>
      <w:r w:rsidR="00BC018D">
        <w:rPr>
          <w:b/>
          <w:sz w:val="32"/>
          <w:szCs w:val="32"/>
        </w:rPr>
        <w:br/>
      </w:r>
      <w:r w:rsidR="00BC018D" w:rsidRPr="00BC018D">
        <w:rPr>
          <w:rFonts w:ascii="Times New Roman" w:hAnsi="Times New Roman" w:cs="Times New Roman"/>
          <w:sz w:val="32"/>
          <w:szCs w:val="32"/>
        </w:rPr>
        <w:t>Xuất phát từ giả thiết, thực hiện quá trình (lặp) tìm luật áp dụng (vận dụng) để từ những sự kiện đang có suy ra (sinh ra) sự kiện mới cho tới khi đạt được mục tiêu hoặc tới khi không còn luật có thể áp dụng (sinh ra sự kiện mới).</w:t>
      </w:r>
    </w:p>
    <w:p w:rsidR="008C3E6E" w:rsidRDefault="006B6999" w:rsidP="006B6999">
      <w:pPr>
        <w:pStyle w:val="ListParagraph"/>
        <w:numPr>
          <w:ilvl w:val="0"/>
          <w:numId w:val="8"/>
        </w:numPr>
        <w:spacing w:after="120"/>
        <w:rPr>
          <w:b/>
          <w:sz w:val="32"/>
          <w:szCs w:val="32"/>
        </w:rPr>
      </w:pPr>
      <w:r>
        <w:rPr>
          <w:b/>
          <w:sz w:val="32"/>
          <w:szCs w:val="32"/>
        </w:rPr>
        <w:t>Thuật giải tổng quát:</w:t>
      </w:r>
      <w:r>
        <w:rPr>
          <w:b/>
          <w:sz w:val="32"/>
          <w:szCs w:val="32"/>
        </w:rPr>
        <w:br/>
      </w:r>
      <w:r w:rsidRPr="006B6999">
        <w:rPr>
          <w:b/>
          <w:sz w:val="32"/>
          <w:szCs w:val="32"/>
          <w:u w:val="single"/>
        </w:rPr>
        <w:t>Ký hiệu</w:t>
      </w:r>
      <w:r>
        <w:rPr>
          <w:b/>
          <w:sz w:val="32"/>
          <w:szCs w:val="32"/>
        </w:rPr>
        <w:t>:</w:t>
      </w:r>
      <w:r>
        <w:rPr>
          <w:b/>
          <w:sz w:val="32"/>
          <w:szCs w:val="32"/>
        </w:rPr>
        <w:br/>
        <w:t xml:space="preserve">+ </w:t>
      </w:r>
      <w:r w:rsidRPr="006B6999">
        <w:rPr>
          <w:b/>
          <w:color w:val="C00000"/>
          <w:sz w:val="32"/>
          <w:szCs w:val="32"/>
        </w:rPr>
        <w:t>facts</w:t>
      </w:r>
      <w:r>
        <w:rPr>
          <w:b/>
          <w:sz w:val="32"/>
          <w:szCs w:val="32"/>
        </w:rPr>
        <w:t>: tập sự kiện được ghi nhận (đã biết)</w:t>
      </w:r>
      <w:r>
        <w:rPr>
          <w:b/>
          <w:sz w:val="32"/>
          <w:szCs w:val="32"/>
        </w:rPr>
        <w:br/>
        <w:t xml:space="preserve">+ CTDL mới: </w:t>
      </w:r>
      <w:r w:rsidRPr="006B6999">
        <w:rPr>
          <w:b/>
          <w:color w:val="FF0000"/>
          <w:sz w:val="32"/>
          <w:szCs w:val="32"/>
        </w:rPr>
        <w:t>deduction_step</w:t>
      </w:r>
      <w:r>
        <w:rPr>
          <w:b/>
          <w:sz w:val="32"/>
          <w:szCs w:val="32"/>
        </w:rPr>
        <w:t xml:space="preserve"> gồm 3 phần</w:t>
      </w:r>
      <w:r>
        <w:rPr>
          <w:b/>
          <w:sz w:val="32"/>
          <w:szCs w:val="32"/>
        </w:rPr>
        <w:br/>
        <w:t xml:space="preserve">    (1) luật r được áp dụng</w:t>
      </w:r>
      <w:r>
        <w:rPr>
          <w:b/>
          <w:sz w:val="32"/>
          <w:szCs w:val="32"/>
        </w:rPr>
        <w:br/>
        <w:t xml:space="preserve">    (2) tập các sự kiện A được sử dụng (A </w:t>
      </w:r>
      <w:r w:rsidRPr="006B6999">
        <w:rPr>
          <w:b/>
          <w:position w:val="-8"/>
          <w:sz w:val="32"/>
          <w:szCs w:val="32"/>
        </w:rPr>
        <w:object w:dxaOrig="240" w:dyaOrig="240">
          <v:shape id="_x0000_i1027" type="#_x0000_t75" style="width:11.55pt;height:11.55pt" o:ole="">
            <v:imagedata r:id="rId9" o:title=""/>
          </v:shape>
          <o:OLEObject Type="Embed" ShapeID="_x0000_i1027" DrawAspect="Content" ObjectID="_1632071487" r:id="rId10"/>
        </w:object>
      </w:r>
      <w:r>
        <w:rPr>
          <w:b/>
          <w:sz w:val="32"/>
          <w:szCs w:val="32"/>
        </w:rPr>
        <w:t xml:space="preserve"> facts)</w:t>
      </w:r>
      <w:r>
        <w:rPr>
          <w:b/>
          <w:sz w:val="32"/>
          <w:szCs w:val="32"/>
        </w:rPr>
        <w:br/>
        <w:t xml:space="preserve">    (3) tập sự kiện mới B được sinh ra (suy ra).</w:t>
      </w:r>
    </w:p>
    <w:p w:rsidR="008C3E6E" w:rsidRDefault="008C3E6E" w:rsidP="008C3E6E">
      <w:pPr>
        <w:spacing w:after="120"/>
        <w:ind w:left="720"/>
        <w:rPr>
          <w:b/>
          <w:sz w:val="32"/>
          <w:szCs w:val="32"/>
        </w:rPr>
      </w:pPr>
      <w:r w:rsidRPr="008C3E6E">
        <w:rPr>
          <w:b/>
          <w:sz w:val="32"/>
          <w:szCs w:val="32"/>
          <w:u w:val="single"/>
        </w:rPr>
        <w:t>Ghi chú</w:t>
      </w:r>
      <w:r>
        <w:rPr>
          <w:b/>
          <w:sz w:val="32"/>
          <w:szCs w:val="32"/>
        </w:rPr>
        <w:t>:</w:t>
      </w:r>
    </w:p>
    <w:p w:rsidR="008C3E6E" w:rsidRPr="00BC018D" w:rsidRDefault="008C3E6E" w:rsidP="008C3E6E">
      <w:pPr>
        <w:pStyle w:val="ListParagraph"/>
        <w:numPr>
          <w:ilvl w:val="0"/>
          <w:numId w:val="8"/>
        </w:numPr>
        <w:spacing w:after="120"/>
        <w:rPr>
          <w:rFonts w:ascii="Times New Roman" w:hAnsi="Times New Roman" w:cs="Times New Roman"/>
          <w:sz w:val="32"/>
          <w:szCs w:val="32"/>
        </w:rPr>
      </w:pPr>
      <w:r w:rsidRPr="00BC018D">
        <w:rPr>
          <w:rFonts w:ascii="Times New Roman" w:hAnsi="Times New Roman" w:cs="Times New Roman"/>
          <w:sz w:val="32"/>
          <w:szCs w:val="32"/>
        </w:rPr>
        <w:t>Một bước giải có thể do áp dụng cùng lúc nhiều luật.</w:t>
      </w:r>
    </w:p>
    <w:p w:rsidR="008C3E6E" w:rsidRPr="00BC018D" w:rsidRDefault="008C3E6E" w:rsidP="008C3E6E">
      <w:pPr>
        <w:pStyle w:val="ListParagraph"/>
        <w:numPr>
          <w:ilvl w:val="0"/>
          <w:numId w:val="8"/>
        </w:numPr>
        <w:spacing w:after="120"/>
        <w:rPr>
          <w:rFonts w:ascii="Times New Roman" w:hAnsi="Times New Roman" w:cs="Times New Roman"/>
          <w:sz w:val="32"/>
          <w:szCs w:val="32"/>
        </w:rPr>
      </w:pPr>
      <w:r w:rsidRPr="00BC018D">
        <w:rPr>
          <w:rFonts w:ascii="Times New Roman" w:hAnsi="Times New Roman" w:cs="Times New Roman"/>
          <w:sz w:val="32"/>
          <w:szCs w:val="32"/>
        </w:rPr>
        <w:t>Một bước giải có thể do áp dụng những quy tắc nào đó mà không phải luật trong K.</w:t>
      </w:r>
    </w:p>
    <w:p w:rsidR="008C3E6E" w:rsidRPr="00BC018D" w:rsidRDefault="008C3E6E" w:rsidP="008C3E6E">
      <w:pPr>
        <w:pStyle w:val="ListParagraph"/>
        <w:numPr>
          <w:ilvl w:val="0"/>
          <w:numId w:val="8"/>
        </w:numPr>
        <w:spacing w:after="120"/>
        <w:rPr>
          <w:rFonts w:ascii="Times New Roman" w:hAnsi="Times New Roman" w:cs="Times New Roman"/>
          <w:sz w:val="32"/>
          <w:szCs w:val="32"/>
        </w:rPr>
      </w:pPr>
      <w:r w:rsidRPr="00BC018D">
        <w:rPr>
          <w:rFonts w:ascii="Times New Roman" w:hAnsi="Times New Roman" w:cs="Times New Roman"/>
          <w:sz w:val="32"/>
          <w:szCs w:val="32"/>
        </w:rPr>
        <w:lastRenderedPageBreak/>
        <w:t>Phân loại lời giải: lời giải (nói chung), lời giải không có bước thừa, lời giải “tốt”, lời giải “tối ưu”, lời giải “tự nhiên hay thông minh”.</w:t>
      </w:r>
    </w:p>
    <w:p w:rsidR="008C3E6E" w:rsidRPr="00BC018D" w:rsidRDefault="008C3E6E" w:rsidP="008C3E6E">
      <w:pPr>
        <w:pStyle w:val="ListParagraph"/>
        <w:numPr>
          <w:ilvl w:val="0"/>
          <w:numId w:val="8"/>
        </w:numPr>
        <w:spacing w:after="120"/>
        <w:rPr>
          <w:rFonts w:ascii="Times New Roman" w:hAnsi="Times New Roman" w:cs="Times New Roman"/>
          <w:sz w:val="32"/>
          <w:szCs w:val="32"/>
        </w:rPr>
      </w:pPr>
      <w:r w:rsidRPr="00BC018D">
        <w:rPr>
          <w:rFonts w:ascii="Times New Roman" w:hAnsi="Times New Roman" w:cs="Times New Roman"/>
          <w:sz w:val="32"/>
          <w:szCs w:val="32"/>
        </w:rPr>
        <w:t>Châu+trang</w:t>
      </w:r>
      <w:r w:rsidR="00BC018D">
        <w:rPr>
          <w:rFonts w:ascii="Times New Roman" w:hAnsi="Times New Roman" w:cs="Times New Roman"/>
          <w:sz w:val="32"/>
          <w:szCs w:val="32"/>
        </w:rPr>
        <w:t xml:space="preserve"> (CNTN)</w:t>
      </w:r>
      <w:r w:rsidRPr="00BC018D">
        <w:rPr>
          <w:rFonts w:ascii="Times New Roman" w:hAnsi="Times New Roman" w:cs="Times New Roman"/>
          <w:sz w:val="32"/>
          <w:szCs w:val="32"/>
        </w:rPr>
        <w:t xml:space="preserve">: “bước giải thu gọn” </w:t>
      </w:r>
      <w:r w:rsidRPr="00BC018D">
        <w:rPr>
          <w:rFonts w:ascii="Times New Roman" w:hAnsi="Times New Roman" w:cs="Times New Roman"/>
          <w:sz w:val="32"/>
          <w:szCs w:val="32"/>
        </w:rPr>
        <w:sym w:font="Wingdings" w:char="F0E0"/>
      </w:r>
      <w:r w:rsidRPr="00BC018D">
        <w:rPr>
          <w:rFonts w:ascii="Times New Roman" w:hAnsi="Times New Roman" w:cs="Times New Roman"/>
          <w:sz w:val="32"/>
          <w:szCs w:val="32"/>
        </w:rPr>
        <w:t xml:space="preserve"> “lời giải thu gọn” </w:t>
      </w:r>
    </w:p>
    <w:p w:rsidR="006B6999" w:rsidRPr="008C3E6E" w:rsidRDefault="006B6999" w:rsidP="008C3E6E">
      <w:pPr>
        <w:spacing w:after="120"/>
        <w:ind w:left="720"/>
        <w:rPr>
          <w:b/>
          <w:sz w:val="32"/>
          <w:szCs w:val="32"/>
        </w:rPr>
      </w:pPr>
      <w:r w:rsidRPr="008C3E6E">
        <w:rPr>
          <w:b/>
          <w:sz w:val="32"/>
          <w:szCs w:val="32"/>
        </w:rPr>
        <w:br/>
        <w:t xml:space="preserve">+ </w:t>
      </w:r>
      <w:r w:rsidRPr="008C3E6E">
        <w:rPr>
          <w:b/>
          <w:color w:val="C00000"/>
          <w:sz w:val="32"/>
          <w:szCs w:val="32"/>
        </w:rPr>
        <w:t>solution</w:t>
      </w:r>
      <w:r w:rsidRPr="008C3E6E">
        <w:rPr>
          <w:b/>
          <w:sz w:val="32"/>
          <w:szCs w:val="32"/>
        </w:rPr>
        <w:t>: danh sách các deduction_step</w:t>
      </w:r>
      <w:r w:rsidR="004F0E93" w:rsidRPr="008C3E6E">
        <w:rPr>
          <w:b/>
          <w:sz w:val="32"/>
          <w:szCs w:val="32"/>
        </w:rPr>
        <w:t xml:space="preserve"> dẫn tới kết quả mục tiêu từ giả thiết.</w:t>
      </w:r>
    </w:p>
    <w:p w:rsidR="006B6999" w:rsidRDefault="006B6999" w:rsidP="006B6999">
      <w:pPr>
        <w:pStyle w:val="ListParagraph"/>
        <w:spacing w:after="120"/>
        <w:ind w:left="1080"/>
        <w:rPr>
          <w:b/>
          <w:sz w:val="32"/>
          <w:szCs w:val="32"/>
        </w:rPr>
      </w:pPr>
      <w:r w:rsidRPr="006B6999">
        <w:rPr>
          <w:b/>
          <w:sz w:val="32"/>
          <w:szCs w:val="32"/>
          <w:u w:val="single"/>
        </w:rPr>
        <w:t>Algorithm</w:t>
      </w:r>
      <w:r>
        <w:rPr>
          <w:b/>
          <w:sz w:val="32"/>
          <w:szCs w:val="32"/>
        </w:rPr>
        <w:t>:</w:t>
      </w:r>
    </w:p>
    <w:p w:rsidR="006B6999" w:rsidRDefault="006B6999" w:rsidP="006B6999">
      <w:pPr>
        <w:pStyle w:val="ListParagraph"/>
        <w:spacing w:after="120"/>
        <w:ind w:left="1080"/>
        <w:rPr>
          <w:b/>
          <w:sz w:val="32"/>
          <w:szCs w:val="32"/>
        </w:rPr>
      </w:pPr>
      <w:r>
        <w:rPr>
          <w:b/>
          <w:sz w:val="32"/>
          <w:szCs w:val="32"/>
        </w:rPr>
        <w:t xml:space="preserve">Bước 1:    </w:t>
      </w:r>
    </w:p>
    <w:p w:rsidR="006B6999" w:rsidRDefault="006B6999" w:rsidP="006B6999">
      <w:pPr>
        <w:pStyle w:val="ListParagraph"/>
        <w:spacing w:after="120"/>
        <w:ind w:left="1080" w:firstLine="360"/>
        <w:rPr>
          <w:b/>
          <w:sz w:val="32"/>
          <w:szCs w:val="32"/>
        </w:rPr>
      </w:pPr>
      <w:r>
        <w:rPr>
          <w:b/>
          <w:sz w:val="32"/>
          <w:szCs w:val="32"/>
        </w:rPr>
        <w:t>facts = GT;   solution = [];</w:t>
      </w:r>
      <w:r>
        <w:rPr>
          <w:b/>
          <w:sz w:val="32"/>
          <w:szCs w:val="32"/>
        </w:rPr>
        <w:br/>
        <w:t>Bước 2:</w:t>
      </w:r>
    </w:p>
    <w:p w:rsidR="006B6999" w:rsidRDefault="006B6999" w:rsidP="006B6999">
      <w:pPr>
        <w:pStyle w:val="ListParagraph"/>
        <w:spacing w:after="120"/>
        <w:ind w:left="1080" w:firstLine="360"/>
        <w:rPr>
          <w:b/>
          <w:sz w:val="32"/>
          <w:szCs w:val="32"/>
        </w:rPr>
      </w:pPr>
      <w:r>
        <w:rPr>
          <w:b/>
          <w:sz w:val="32"/>
          <w:szCs w:val="32"/>
        </w:rPr>
        <w:t xml:space="preserve">while  not (KL </w:t>
      </w:r>
      <w:r w:rsidRPr="006B6999">
        <w:rPr>
          <w:b/>
          <w:position w:val="-8"/>
          <w:sz w:val="32"/>
          <w:szCs w:val="32"/>
        </w:rPr>
        <w:object w:dxaOrig="240" w:dyaOrig="240">
          <v:shape id="_x0000_i1028" type="#_x0000_t75" style="width:11.55pt;height:11.55pt" o:ole="">
            <v:imagedata r:id="rId9" o:title=""/>
          </v:shape>
          <o:OLEObject Type="Embed" ShapeID="_x0000_i1028" DrawAspect="Content" ObjectID="_1632071488" r:id="rId11"/>
        </w:object>
      </w:r>
      <w:r>
        <w:rPr>
          <w:b/>
          <w:sz w:val="32"/>
          <w:szCs w:val="32"/>
        </w:rPr>
        <w:t xml:space="preserve"> facts)  do</w:t>
      </w:r>
    </w:p>
    <w:p w:rsidR="006B6999" w:rsidRDefault="006B6999" w:rsidP="006B6999">
      <w:pPr>
        <w:pStyle w:val="ListParagraph"/>
        <w:spacing w:after="120"/>
        <w:ind w:left="1080" w:firstLine="360"/>
        <w:rPr>
          <w:b/>
          <w:sz w:val="32"/>
          <w:szCs w:val="32"/>
        </w:rPr>
      </w:pPr>
      <w:r>
        <w:rPr>
          <w:b/>
          <w:sz w:val="32"/>
          <w:szCs w:val="32"/>
        </w:rPr>
        <w:tab/>
        <w:t xml:space="preserve">2.1: </w:t>
      </w:r>
      <w:r w:rsidRPr="00E06E88">
        <w:rPr>
          <w:b/>
          <w:color w:val="FF0000"/>
          <w:sz w:val="32"/>
          <w:szCs w:val="32"/>
        </w:rPr>
        <w:t>Tìm luật r</w:t>
      </w:r>
      <w:r>
        <w:rPr>
          <w:b/>
          <w:sz w:val="32"/>
          <w:szCs w:val="32"/>
        </w:rPr>
        <w:t xml:space="preserve"> trong K thỏa:</w:t>
      </w:r>
      <w:r>
        <w:rPr>
          <w:b/>
          <w:sz w:val="32"/>
          <w:szCs w:val="32"/>
        </w:rPr>
        <w:br/>
        <w:t xml:space="preserve">                       r áp dụng được trên facts để sinh ra sự kiện mới</w:t>
      </w:r>
      <w:r>
        <w:rPr>
          <w:b/>
          <w:sz w:val="32"/>
          <w:szCs w:val="32"/>
        </w:rPr>
        <w:br/>
        <w:t xml:space="preserve">                       (tìm được r đồng thời xác định được một deduction_step)</w:t>
      </w:r>
    </w:p>
    <w:p w:rsidR="006B6999" w:rsidRDefault="006B6999" w:rsidP="006B6999">
      <w:pPr>
        <w:pStyle w:val="ListParagraph"/>
        <w:spacing w:after="120"/>
        <w:ind w:left="1080" w:firstLine="360"/>
        <w:rPr>
          <w:b/>
          <w:sz w:val="32"/>
          <w:szCs w:val="32"/>
        </w:rPr>
      </w:pPr>
      <w:r>
        <w:rPr>
          <w:b/>
          <w:sz w:val="32"/>
          <w:szCs w:val="32"/>
        </w:rPr>
        <w:tab/>
        <w:t>2.2: if  (tìm được r trong bước 2.1)</w:t>
      </w:r>
    </w:p>
    <w:p w:rsidR="006B6999" w:rsidRDefault="006B6999" w:rsidP="006B6999">
      <w:pPr>
        <w:pStyle w:val="ListParagraph"/>
        <w:spacing w:after="120"/>
        <w:ind w:left="1080" w:firstLine="360"/>
        <w:rPr>
          <w:b/>
          <w:sz w:val="32"/>
          <w:szCs w:val="32"/>
        </w:rPr>
      </w:pPr>
      <w:r>
        <w:rPr>
          <w:b/>
          <w:sz w:val="32"/>
          <w:szCs w:val="32"/>
        </w:rPr>
        <w:tab/>
      </w:r>
      <w:r>
        <w:rPr>
          <w:b/>
          <w:sz w:val="32"/>
          <w:szCs w:val="32"/>
        </w:rPr>
        <w:tab/>
        <w:t xml:space="preserve">  step = deduction_step tương ứng của r;</w:t>
      </w:r>
    </w:p>
    <w:p w:rsidR="006B6999" w:rsidRDefault="006B6999" w:rsidP="006B6999">
      <w:pPr>
        <w:pStyle w:val="ListParagraph"/>
        <w:spacing w:after="120"/>
        <w:ind w:left="0"/>
        <w:rPr>
          <w:b/>
          <w:sz w:val="32"/>
          <w:szCs w:val="32"/>
        </w:rPr>
      </w:pPr>
      <w:r>
        <w:rPr>
          <w:b/>
          <w:sz w:val="32"/>
          <w:szCs w:val="32"/>
        </w:rPr>
        <w:tab/>
      </w:r>
      <w:r>
        <w:rPr>
          <w:b/>
          <w:sz w:val="32"/>
          <w:szCs w:val="32"/>
        </w:rPr>
        <w:tab/>
      </w:r>
      <w:r>
        <w:rPr>
          <w:b/>
          <w:sz w:val="32"/>
          <w:szCs w:val="32"/>
        </w:rPr>
        <w:tab/>
      </w:r>
      <w:r>
        <w:rPr>
          <w:b/>
          <w:sz w:val="32"/>
          <w:szCs w:val="32"/>
        </w:rPr>
        <w:tab/>
        <w:t xml:space="preserve">  bổ sung các sự kiện mới vào tập facts;</w:t>
      </w:r>
    </w:p>
    <w:p w:rsidR="006B6999" w:rsidRDefault="006B6999" w:rsidP="006B6999">
      <w:pPr>
        <w:pStyle w:val="ListParagraph"/>
        <w:spacing w:after="120"/>
        <w:ind w:left="0"/>
        <w:rPr>
          <w:b/>
          <w:sz w:val="32"/>
          <w:szCs w:val="32"/>
        </w:rPr>
      </w:pPr>
      <w:r>
        <w:rPr>
          <w:b/>
          <w:sz w:val="32"/>
          <w:szCs w:val="32"/>
        </w:rPr>
        <w:tab/>
      </w:r>
      <w:r>
        <w:rPr>
          <w:b/>
          <w:sz w:val="32"/>
          <w:szCs w:val="32"/>
        </w:rPr>
        <w:tab/>
      </w:r>
      <w:r>
        <w:rPr>
          <w:b/>
          <w:sz w:val="32"/>
          <w:szCs w:val="32"/>
        </w:rPr>
        <w:tab/>
      </w:r>
      <w:r>
        <w:rPr>
          <w:b/>
          <w:sz w:val="32"/>
          <w:szCs w:val="32"/>
        </w:rPr>
        <w:tab/>
        <w:t xml:space="preserve">  thêm step vào solution;</w:t>
      </w:r>
    </w:p>
    <w:p w:rsidR="006B6999" w:rsidRDefault="006B6999" w:rsidP="006B6999">
      <w:pPr>
        <w:pStyle w:val="ListParagraph"/>
        <w:spacing w:after="120"/>
        <w:ind w:left="0"/>
        <w:rPr>
          <w:b/>
          <w:sz w:val="32"/>
          <w:szCs w:val="32"/>
        </w:rPr>
      </w:pPr>
      <w:r>
        <w:rPr>
          <w:b/>
          <w:sz w:val="32"/>
          <w:szCs w:val="32"/>
        </w:rPr>
        <w:tab/>
      </w:r>
      <w:r>
        <w:rPr>
          <w:b/>
          <w:sz w:val="32"/>
          <w:szCs w:val="32"/>
        </w:rPr>
        <w:tab/>
      </w:r>
      <w:r>
        <w:rPr>
          <w:b/>
          <w:sz w:val="32"/>
          <w:szCs w:val="32"/>
        </w:rPr>
        <w:tab/>
        <w:t xml:space="preserve">        else</w:t>
      </w:r>
    </w:p>
    <w:p w:rsidR="006B6999" w:rsidRDefault="006B6999" w:rsidP="006B6999">
      <w:pPr>
        <w:pStyle w:val="ListParagraph"/>
        <w:spacing w:after="120"/>
        <w:ind w:left="0"/>
        <w:rPr>
          <w:b/>
          <w:sz w:val="32"/>
          <w:szCs w:val="32"/>
        </w:rPr>
      </w:pPr>
      <w:r>
        <w:rPr>
          <w:b/>
          <w:sz w:val="32"/>
          <w:szCs w:val="32"/>
        </w:rPr>
        <w:tab/>
      </w:r>
      <w:r>
        <w:rPr>
          <w:b/>
          <w:sz w:val="32"/>
          <w:szCs w:val="32"/>
        </w:rPr>
        <w:tab/>
      </w:r>
      <w:r>
        <w:rPr>
          <w:b/>
          <w:sz w:val="32"/>
          <w:szCs w:val="32"/>
        </w:rPr>
        <w:tab/>
      </w:r>
      <w:r>
        <w:rPr>
          <w:b/>
          <w:sz w:val="32"/>
          <w:szCs w:val="32"/>
        </w:rPr>
        <w:tab/>
        <w:t xml:space="preserve">  kết thúc suy siễn, kết luận: không tìm được lời giải</w:t>
      </w:r>
    </w:p>
    <w:p w:rsidR="006B6999" w:rsidRDefault="006B6999" w:rsidP="006B6999">
      <w:pPr>
        <w:spacing w:after="120"/>
        <w:ind w:firstLine="720"/>
        <w:rPr>
          <w:b/>
          <w:sz w:val="32"/>
          <w:szCs w:val="32"/>
        </w:rPr>
      </w:pPr>
      <w:r w:rsidRPr="006B6999">
        <w:rPr>
          <w:b/>
          <w:sz w:val="32"/>
          <w:szCs w:val="32"/>
        </w:rPr>
        <w:t xml:space="preserve">Bước </w:t>
      </w:r>
      <w:r>
        <w:rPr>
          <w:b/>
          <w:sz w:val="32"/>
          <w:szCs w:val="32"/>
        </w:rPr>
        <w:t>3</w:t>
      </w:r>
      <w:r w:rsidRPr="006B6999">
        <w:rPr>
          <w:b/>
          <w:sz w:val="32"/>
          <w:szCs w:val="32"/>
        </w:rPr>
        <w:t>:</w:t>
      </w:r>
      <w:r>
        <w:rPr>
          <w:b/>
          <w:sz w:val="32"/>
          <w:szCs w:val="32"/>
        </w:rPr>
        <w:t xml:space="preserve">  Tìm được lời giải: solution là ds các bước giải.</w:t>
      </w:r>
    </w:p>
    <w:p w:rsidR="006B6999" w:rsidRDefault="006B6999" w:rsidP="006B6999">
      <w:pPr>
        <w:spacing w:after="120"/>
        <w:rPr>
          <w:b/>
          <w:sz w:val="32"/>
          <w:szCs w:val="32"/>
        </w:rPr>
      </w:pPr>
    </w:p>
    <w:p w:rsidR="008B249E" w:rsidRPr="008B249E" w:rsidRDefault="008B249E" w:rsidP="006B6999">
      <w:pPr>
        <w:pStyle w:val="ListParagraph"/>
        <w:numPr>
          <w:ilvl w:val="0"/>
          <w:numId w:val="7"/>
        </w:numPr>
        <w:spacing w:after="120"/>
        <w:rPr>
          <w:b/>
          <w:sz w:val="32"/>
          <w:szCs w:val="32"/>
        </w:rPr>
      </w:pPr>
      <w:r>
        <w:rPr>
          <w:b/>
          <w:sz w:val="32"/>
          <w:szCs w:val="32"/>
        </w:rPr>
        <w:t>Minh họa quá trình suy diễn tiến dạng chuỗi các bước suy diễn:</w:t>
      </w:r>
    </w:p>
    <w:p w:rsidR="008B249E" w:rsidRPr="00FC5510" w:rsidRDefault="008B249E" w:rsidP="008B249E">
      <w:pPr>
        <w:pStyle w:val="BodyText"/>
        <w:spacing w:before="120" w:after="0"/>
        <w:jc w:val="both"/>
        <w:rPr>
          <w:spacing w:val="-4"/>
        </w:rPr>
      </w:pPr>
      <w:r w:rsidRPr="00FC5510">
        <w:rPr>
          <w:spacing w:val="-4"/>
        </w:rPr>
        <w:t>Quá trình suy diễn tiến được thể hiện thông qua sơ đồ</w:t>
      </w:r>
      <w:r>
        <w:rPr>
          <w:spacing w:val="-4"/>
        </w:rPr>
        <w:t xml:space="preserve"> dưới đây.</w:t>
      </w:r>
    </w:p>
    <w:bookmarkStart w:id="3" w:name="OLE_LINK1"/>
    <w:p w:rsidR="008B249E" w:rsidRPr="00FC5510" w:rsidRDefault="008B249E" w:rsidP="008B249E">
      <w:pPr>
        <w:pStyle w:val="BodyText"/>
        <w:spacing w:before="120" w:after="0"/>
        <w:ind w:firstLine="425"/>
        <w:jc w:val="both"/>
        <w:rPr>
          <w:spacing w:val="-4"/>
        </w:rPr>
      </w:pPr>
      <w:r w:rsidRPr="00FC5510">
        <w:rPr>
          <w:spacing w:val="-4"/>
        </w:rPr>
        <w:object w:dxaOrig="3739" w:dyaOrig="380">
          <v:shape id="_x0000_i1029" type="#_x0000_t75" style="width:186.8pt;height:22.4pt" o:ole="">
            <v:imagedata r:id="rId12" o:title=""/>
          </v:shape>
          <o:OLEObject Type="Embed" ProgID="Equation.DSMT4" ShapeID="_x0000_i1029" DrawAspect="Content" ObjectID="_1632071489" r:id="rId13"/>
        </w:object>
      </w:r>
      <w:bookmarkEnd w:id="3"/>
    </w:p>
    <w:p w:rsidR="008B249E" w:rsidRDefault="008B249E" w:rsidP="008B249E">
      <w:pPr>
        <w:pStyle w:val="BodyText"/>
        <w:spacing w:before="120" w:after="0"/>
        <w:ind w:firstLine="425"/>
        <w:jc w:val="both"/>
        <w:rPr>
          <w:spacing w:val="-4"/>
        </w:rPr>
      </w:pPr>
      <w:r w:rsidRPr="00FC5510">
        <w:rPr>
          <w:spacing w:val="-4"/>
        </w:rPr>
        <w:t xml:space="preserve">Trong đó: </w:t>
      </w:r>
    </w:p>
    <w:p w:rsidR="008B249E" w:rsidRPr="00FC5510" w:rsidRDefault="008B249E" w:rsidP="008B249E">
      <w:pPr>
        <w:pStyle w:val="BodyText"/>
        <w:spacing w:before="120" w:after="0"/>
        <w:ind w:firstLine="425"/>
        <w:jc w:val="both"/>
        <w:rPr>
          <w:spacing w:val="-4"/>
        </w:rPr>
      </w:pPr>
      <w:r w:rsidRPr="00020D7C">
        <w:rPr>
          <w:i/>
          <w:spacing w:val="-4"/>
        </w:rPr>
        <w:t>r</w:t>
      </w:r>
      <w:r w:rsidRPr="00FC5510">
        <w:rPr>
          <w:spacing w:val="-4"/>
          <w:vertAlign w:val="subscript"/>
        </w:rPr>
        <w:t>i</w:t>
      </w:r>
      <w:r>
        <w:rPr>
          <w:spacing w:val="-4"/>
        </w:rPr>
        <w:t xml:space="preserve">(i=1..k) </w:t>
      </w:r>
      <w:r w:rsidRPr="00FC5510">
        <w:rPr>
          <w:spacing w:val="-4"/>
        </w:rPr>
        <w:t xml:space="preserve">là các luật </w:t>
      </w:r>
      <w:r>
        <w:rPr>
          <w:spacing w:val="-4"/>
        </w:rPr>
        <w:t>lần lượt được áp dụng.</w:t>
      </w:r>
    </w:p>
    <w:p w:rsidR="008B249E" w:rsidRPr="00FC5510" w:rsidRDefault="008B249E" w:rsidP="008B249E">
      <w:pPr>
        <w:pStyle w:val="BodyText"/>
        <w:spacing w:before="120" w:after="0"/>
        <w:ind w:firstLine="425"/>
        <w:jc w:val="both"/>
        <w:rPr>
          <w:spacing w:val="-4"/>
        </w:rPr>
      </w:pPr>
      <w:r w:rsidRPr="00020D7C">
        <w:rPr>
          <w:i/>
          <w:spacing w:val="-4"/>
        </w:rPr>
        <w:t>A</w:t>
      </w:r>
      <w:r w:rsidRPr="00FC5510">
        <w:rPr>
          <w:spacing w:val="-4"/>
          <w:vertAlign w:val="subscript"/>
        </w:rPr>
        <w:t>0</w:t>
      </w:r>
      <w:r>
        <w:rPr>
          <w:spacing w:val="-4"/>
        </w:rPr>
        <w:t xml:space="preserve"> là tập các sự kiện ban đầu (haytập sự kiện </w:t>
      </w:r>
      <w:r w:rsidRPr="00FC5510">
        <w:rPr>
          <w:spacing w:val="-4"/>
        </w:rPr>
        <w:t>giả thiết</w:t>
      </w:r>
      <w:r>
        <w:rPr>
          <w:spacing w:val="-4"/>
        </w:rPr>
        <w:t>).</w:t>
      </w:r>
    </w:p>
    <w:p w:rsidR="008B249E" w:rsidRDefault="008B249E" w:rsidP="008B249E">
      <w:pPr>
        <w:pStyle w:val="BodyText"/>
        <w:spacing w:before="120" w:after="0"/>
        <w:ind w:firstLine="425"/>
        <w:jc w:val="both"/>
        <w:rPr>
          <w:spacing w:val="-4"/>
        </w:rPr>
      </w:pPr>
      <w:r w:rsidRPr="00FC5510">
        <w:rPr>
          <w:spacing w:val="-4"/>
        </w:rPr>
        <w:object w:dxaOrig="1660" w:dyaOrig="400">
          <v:shape id="_x0000_i1030" type="#_x0000_t75" style="width:83.55pt;height:20.4pt" o:ole="">
            <v:imagedata r:id="rId14" o:title=""/>
          </v:shape>
          <o:OLEObject Type="Embed" ProgID="Equation.DSMT4" ShapeID="_x0000_i1030" DrawAspect="Content" ObjectID="_1632071490" r:id="rId15"/>
        </w:object>
      </w:r>
    </w:p>
    <w:p w:rsidR="008B249E" w:rsidRDefault="008B249E" w:rsidP="008B249E">
      <w:pPr>
        <w:pStyle w:val="BodyText"/>
        <w:spacing w:before="120" w:after="0"/>
        <w:ind w:firstLine="425"/>
        <w:jc w:val="both"/>
        <w:rPr>
          <w:spacing w:val="-4"/>
        </w:rPr>
      </w:pPr>
      <w:r>
        <w:rPr>
          <w:spacing w:val="-4"/>
        </w:rPr>
        <w:t>(</w:t>
      </w:r>
      <w:r w:rsidRPr="00020D7C">
        <w:rPr>
          <w:i/>
          <w:spacing w:val="-4"/>
        </w:rPr>
        <w:t>A</w:t>
      </w:r>
      <w:r>
        <w:rPr>
          <w:spacing w:val="-4"/>
          <w:vertAlign w:val="subscript"/>
        </w:rPr>
        <w:t>i</w:t>
      </w:r>
      <w:r>
        <w:rPr>
          <w:spacing w:val="-4"/>
        </w:rPr>
        <w:t xml:space="preserve"> là tập sự kiện có được sau khi áp dụng luật </w:t>
      </w:r>
      <w:r w:rsidRPr="00020D7C">
        <w:rPr>
          <w:i/>
          <w:spacing w:val="-4"/>
        </w:rPr>
        <w:t>r</w:t>
      </w:r>
      <w:r w:rsidRPr="00FC5510">
        <w:rPr>
          <w:spacing w:val="-4"/>
          <w:vertAlign w:val="subscript"/>
        </w:rPr>
        <w:t>i</w:t>
      </w:r>
      <w:r>
        <w:rPr>
          <w:spacing w:val="-4"/>
        </w:rPr>
        <w:t xml:space="preserve"> )</w:t>
      </w:r>
    </w:p>
    <w:p w:rsidR="008B249E" w:rsidRPr="00020D7C" w:rsidRDefault="008B249E" w:rsidP="008B249E">
      <w:pPr>
        <w:pStyle w:val="BodyText"/>
        <w:spacing w:before="120" w:after="0"/>
        <w:ind w:firstLine="425"/>
        <w:jc w:val="both"/>
        <w:rPr>
          <w:spacing w:val="-4"/>
        </w:rPr>
      </w:pPr>
    </w:p>
    <w:p w:rsidR="008B249E" w:rsidRPr="00FC5510" w:rsidRDefault="008B249E" w:rsidP="008B249E">
      <w:pPr>
        <w:pStyle w:val="BodyText"/>
        <w:spacing w:before="120" w:after="0"/>
        <w:ind w:firstLine="425"/>
        <w:jc w:val="both"/>
        <w:rPr>
          <w:spacing w:val="-4"/>
        </w:rPr>
      </w:pPr>
      <w:r w:rsidRPr="00A90A0B">
        <w:rPr>
          <w:b/>
          <w:i/>
          <w:spacing w:val="-4"/>
        </w:rPr>
        <w:t>Ví dụ 3.2:</w:t>
      </w:r>
      <w:r w:rsidRPr="00FC5510">
        <w:rPr>
          <w:spacing w:val="-4"/>
        </w:rPr>
        <w:t xml:space="preserve"> Với tri thức về tam giác, ta có các luật sau:</w:t>
      </w:r>
    </w:p>
    <w:p w:rsidR="008B249E" w:rsidRPr="00FC5510" w:rsidRDefault="008B249E" w:rsidP="008B249E">
      <w:pPr>
        <w:pStyle w:val="BodyText"/>
        <w:spacing w:before="120" w:after="0"/>
        <w:ind w:firstLine="425"/>
        <w:jc w:val="both"/>
        <w:rPr>
          <w:spacing w:val="-4"/>
        </w:rPr>
      </w:pPr>
      <w:r w:rsidRPr="00A90A0B">
        <w:rPr>
          <w:spacing w:val="-4"/>
          <w:position w:val="-44"/>
        </w:rPr>
        <w:object w:dxaOrig="1740" w:dyaOrig="999">
          <v:shape id="_x0000_i1031" type="#_x0000_t75" style="width:86.95pt;height:50.25pt" o:ole="">
            <v:imagedata r:id="rId16" o:title=""/>
          </v:shape>
          <o:OLEObject Type="Embed" ProgID="Equation.DSMT4" ShapeID="_x0000_i1031" DrawAspect="Content" ObjectID="_1632071491" r:id="rId17"/>
        </w:object>
      </w:r>
    </w:p>
    <w:p w:rsidR="008B249E" w:rsidRPr="00FC5510" w:rsidRDefault="008B249E" w:rsidP="008B249E">
      <w:pPr>
        <w:pStyle w:val="BodyText"/>
        <w:spacing w:before="120" w:after="0" w:line="235" w:lineRule="auto"/>
        <w:ind w:firstLine="425"/>
        <w:jc w:val="both"/>
        <w:rPr>
          <w:spacing w:val="-4"/>
        </w:rPr>
      </w:pPr>
      <w:r w:rsidRPr="00CB779C">
        <w:rPr>
          <w:position w:val="-88"/>
        </w:rPr>
        <w:object w:dxaOrig="1719" w:dyaOrig="1920">
          <v:shape id="_x0000_i1032" type="#_x0000_t75" style="width:85.6pt;height:96.45pt" o:ole="">
            <v:imagedata r:id="rId18" o:title=""/>
          </v:shape>
          <o:OLEObject Type="Embed" ProgID="Equation.DSMT4" ShapeID="_x0000_i1032" DrawAspect="Content" ObjectID="_1632071492" r:id="rId19"/>
        </w:object>
      </w:r>
    </w:p>
    <w:p w:rsidR="008B249E" w:rsidRPr="00FC5510" w:rsidRDefault="008B249E" w:rsidP="008B249E">
      <w:pPr>
        <w:pStyle w:val="BodyText"/>
        <w:spacing w:before="120" w:after="0" w:line="235" w:lineRule="auto"/>
        <w:ind w:firstLine="425"/>
        <w:jc w:val="both"/>
        <w:rPr>
          <w:spacing w:val="-4"/>
        </w:rPr>
      </w:pPr>
      <w:r w:rsidRPr="00FC5510">
        <w:rPr>
          <w:spacing w:val="-4"/>
        </w:rPr>
        <w:t>Khi đó, ví dụ 3.1 có thể được giải thông qua quá trình suy luận sau:</w:t>
      </w:r>
    </w:p>
    <w:p w:rsidR="008B249E" w:rsidRPr="00FC5510" w:rsidRDefault="008B249E" w:rsidP="008B249E">
      <w:pPr>
        <w:pStyle w:val="BodyText"/>
        <w:spacing w:before="120" w:after="0" w:line="235" w:lineRule="auto"/>
        <w:ind w:firstLine="425"/>
        <w:jc w:val="both"/>
        <w:rPr>
          <w:spacing w:val="-4"/>
        </w:rPr>
      </w:pPr>
      <w:r w:rsidRPr="00FC5510">
        <w:rPr>
          <w:spacing w:val="-4"/>
        </w:rPr>
        <w:object w:dxaOrig="2060" w:dyaOrig="380">
          <v:shape id="_x0000_i1033" type="#_x0000_t75" style="width:103.25pt;height:19pt" o:ole="">
            <v:imagedata r:id="rId20" o:title=""/>
          </v:shape>
          <o:OLEObject Type="Embed" ProgID="Equation.DSMT4" ShapeID="_x0000_i1033" DrawAspect="Content" ObjectID="_1632071493" r:id="rId21"/>
        </w:object>
      </w:r>
    </w:p>
    <w:p w:rsidR="008B249E" w:rsidRPr="00FC5510" w:rsidRDefault="008B249E" w:rsidP="008B249E">
      <w:pPr>
        <w:pStyle w:val="BodyText"/>
        <w:spacing w:before="120" w:after="0" w:line="235" w:lineRule="auto"/>
        <w:ind w:firstLine="425"/>
        <w:jc w:val="both"/>
        <w:rPr>
          <w:spacing w:val="-4"/>
        </w:rPr>
      </w:pPr>
      <w:r w:rsidRPr="00FC5510">
        <w:rPr>
          <w:spacing w:val="-4"/>
        </w:rPr>
        <w:t>Với A</w:t>
      </w:r>
      <w:r w:rsidRPr="00FC5510">
        <w:rPr>
          <w:spacing w:val="-4"/>
          <w:vertAlign w:val="subscript"/>
        </w:rPr>
        <w:t>0</w:t>
      </w:r>
      <w:r w:rsidRPr="00FC5510">
        <w:rPr>
          <w:spacing w:val="-4"/>
        </w:rPr>
        <w:t xml:space="preserve"> = {C, a, b}</w:t>
      </w:r>
    </w:p>
    <w:p w:rsidR="008B249E" w:rsidRPr="00FC5510" w:rsidRDefault="008B249E" w:rsidP="008B249E">
      <w:pPr>
        <w:pStyle w:val="BodyText"/>
        <w:spacing w:before="120" w:after="0" w:line="235" w:lineRule="auto"/>
        <w:ind w:firstLine="425"/>
        <w:jc w:val="both"/>
        <w:rPr>
          <w:spacing w:val="-4"/>
        </w:rPr>
      </w:pPr>
      <w:r w:rsidRPr="00FC5510">
        <w:rPr>
          <w:spacing w:val="-4"/>
        </w:rPr>
        <w:t xml:space="preserve">       A</w:t>
      </w:r>
      <w:r w:rsidRPr="00FC5510">
        <w:rPr>
          <w:spacing w:val="-4"/>
          <w:vertAlign w:val="subscript"/>
        </w:rPr>
        <w:t>1</w:t>
      </w:r>
      <w:r w:rsidRPr="00FC5510">
        <w:rPr>
          <w:spacing w:val="-4"/>
        </w:rPr>
        <w:t xml:space="preserve"> = {C, a, b, S}</w:t>
      </w:r>
    </w:p>
    <w:p w:rsidR="008B249E" w:rsidRPr="00FC5510" w:rsidRDefault="008B249E" w:rsidP="008B249E">
      <w:pPr>
        <w:pStyle w:val="BodyText"/>
        <w:spacing w:before="120" w:after="0" w:line="235" w:lineRule="auto"/>
        <w:ind w:firstLine="425"/>
        <w:jc w:val="both"/>
        <w:rPr>
          <w:spacing w:val="-4"/>
        </w:rPr>
      </w:pPr>
      <w:r w:rsidRPr="00FC5510">
        <w:rPr>
          <w:spacing w:val="-4"/>
        </w:rPr>
        <w:t xml:space="preserve">       A</w:t>
      </w:r>
      <w:r w:rsidRPr="00FC5510">
        <w:rPr>
          <w:spacing w:val="-4"/>
          <w:vertAlign w:val="subscript"/>
        </w:rPr>
        <w:t>2</w:t>
      </w:r>
      <w:r w:rsidRPr="00FC5510">
        <w:rPr>
          <w:spacing w:val="-4"/>
        </w:rPr>
        <w:t xml:space="preserve"> = {C, a, b, S, ha}</w:t>
      </w:r>
    </w:p>
    <w:p w:rsidR="008B249E" w:rsidRDefault="008B249E" w:rsidP="006B6999">
      <w:pPr>
        <w:spacing w:after="120"/>
        <w:rPr>
          <w:b/>
          <w:sz w:val="32"/>
          <w:szCs w:val="32"/>
        </w:rPr>
      </w:pPr>
    </w:p>
    <w:p w:rsidR="008B249E" w:rsidRDefault="008B249E" w:rsidP="008B249E">
      <w:pPr>
        <w:pStyle w:val="ListParagraph"/>
        <w:numPr>
          <w:ilvl w:val="0"/>
          <w:numId w:val="7"/>
        </w:numPr>
        <w:spacing w:after="120"/>
        <w:rPr>
          <w:b/>
          <w:sz w:val="32"/>
          <w:szCs w:val="32"/>
        </w:rPr>
      </w:pPr>
      <w:r>
        <w:rPr>
          <w:b/>
          <w:sz w:val="32"/>
          <w:szCs w:val="32"/>
        </w:rPr>
        <w:t xml:space="preserve">Minh họa quá trình suy diễn tiến dạng “Cây suy diễn tiến” </w:t>
      </w:r>
      <w:r>
        <w:rPr>
          <w:b/>
          <w:sz w:val="32"/>
          <w:szCs w:val="32"/>
        </w:rPr>
        <w:br/>
        <w:t>(vét cạn)</w:t>
      </w:r>
      <w:bookmarkStart w:id="4" w:name="_GoBack"/>
      <w:bookmarkEnd w:id="4"/>
    </w:p>
    <w:p w:rsidR="008B249E" w:rsidRPr="008B249E" w:rsidRDefault="008B249E" w:rsidP="008B249E">
      <w:pPr>
        <w:pStyle w:val="ListParagraph"/>
        <w:spacing w:after="120"/>
        <w:rPr>
          <w:b/>
          <w:sz w:val="32"/>
          <w:szCs w:val="32"/>
        </w:rPr>
      </w:pPr>
      <w:r>
        <w:rPr>
          <w:b/>
          <w:sz w:val="32"/>
          <w:szCs w:val="32"/>
        </w:rPr>
        <w:t>??</w:t>
      </w:r>
    </w:p>
    <w:p w:rsidR="008B249E" w:rsidRDefault="008B249E" w:rsidP="006B6999">
      <w:pPr>
        <w:spacing w:after="120"/>
        <w:rPr>
          <w:b/>
          <w:sz w:val="32"/>
          <w:szCs w:val="32"/>
        </w:rPr>
      </w:pPr>
    </w:p>
    <w:p w:rsidR="008B249E" w:rsidRDefault="008B249E" w:rsidP="006B6999">
      <w:pPr>
        <w:spacing w:after="120"/>
        <w:rPr>
          <w:b/>
          <w:sz w:val="32"/>
          <w:szCs w:val="32"/>
        </w:rPr>
      </w:pPr>
    </w:p>
    <w:p w:rsidR="006B6999" w:rsidRPr="006B6999" w:rsidRDefault="006B6999" w:rsidP="006B6999">
      <w:pPr>
        <w:pStyle w:val="ListParagraph"/>
        <w:numPr>
          <w:ilvl w:val="0"/>
          <w:numId w:val="9"/>
        </w:numPr>
        <w:spacing w:after="120"/>
        <w:rPr>
          <w:b/>
          <w:color w:val="C00000"/>
          <w:sz w:val="32"/>
          <w:szCs w:val="32"/>
        </w:rPr>
      </w:pPr>
      <w:r w:rsidRPr="006B6999">
        <w:rPr>
          <w:b/>
          <w:color w:val="C00000"/>
          <w:sz w:val="32"/>
          <w:szCs w:val="32"/>
        </w:rPr>
        <w:t>Những vấn đề kỹ thuật phải giải quyết khi vận dụng thuật giải suy diễn tiến ở trên:</w:t>
      </w:r>
    </w:p>
    <w:p w:rsidR="006B6999" w:rsidRDefault="00560B24" w:rsidP="00560B24">
      <w:pPr>
        <w:pStyle w:val="ListParagraph"/>
        <w:numPr>
          <w:ilvl w:val="0"/>
          <w:numId w:val="10"/>
        </w:numPr>
        <w:spacing w:after="120"/>
        <w:ind w:left="1080"/>
        <w:rPr>
          <w:b/>
          <w:sz w:val="32"/>
          <w:szCs w:val="32"/>
        </w:rPr>
      </w:pPr>
      <w:r>
        <w:rPr>
          <w:b/>
          <w:sz w:val="32"/>
          <w:szCs w:val="32"/>
        </w:rPr>
        <w:lastRenderedPageBreak/>
        <w:t>Phân loại sự kiện, và định nghĩa sự hợp nhất của 2 sự kiện.</w:t>
      </w:r>
    </w:p>
    <w:p w:rsidR="00560B24" w:rsidRDefault="00560B24" w:rsidP="00560B24">
      <w:pPr>
        <w:pStyle w:val="ListParagraph"/>
        <w:numPr>
          <w:ilvl w:val="0"/>
          <w:numId w:val="10"/>
        </w:numPr>
        <w:spacing w:after="120"/>
        <w:ind w:left="1080"/>
        <w:rPr>
          <w:b/>
          <w:sz w:val="32"/>
          <w:szCs w:val="32"/>
        </w:rPr>
      </w:pPr>
      <w:r>
        <w:rPr>
          <w:b/>
          <w:sz w:val="32"/>
          <w:szCs w:val="32"/>
        </w:rPr>
        <w:t xml:space="preserve">KL </w:t>
      </w:r>
      <w:r w:rsidRPr="006B6999">
        <w:rPr>
          <w:b/>
          <w:position w:val="-8"/>
          <w:sz w:val="32"/>
          <w:szCs w:val="32"/>
        </w:rPr>
        <w:object w:dxaOrig="240" w:dyaOrig="240">
          <v:shape id="_x0000_i1034" type="#_x0000_t75" style="width:11.55pt;height:11.55pt" o:ole="">
            <v:imagedata r:id="rId9" o:title=""/>
          </v:shape>
          <o:OLEObject Type="Embed" ShapeID="_x0000_i1034" DrawAspect="Content" ObjectID="_1632071494" r:id="rId22"/>
        </w:object>
      </w:r>
      <w:r>
        <w:rPr>
          <w:b/>
          <w:sz w:val="32"/>
          <w:szCs w:val="32"/>
        </w:rPr>
        <w:t xml:space="preserve"> facts hiểu theo nghĩa là qua sự hợp nhất các sự kiện</w:t>
      </w:r>
    </w:p>
    <w:p w:rsidR="00560B24" w:rsidRPr="00560B24" w:rsidRDefault="00560B24" w:rsidP="00560B24">
      <w:pPr>
        <w:pStyle w:val="ListParagraph"/>
        <w:numPr>
          <w:ilvl w:val="0"/>
          <w:numId w:val="10"/>
        </w:numPr>
        <w:spacing w:after="120"/>
        <w:ind w:left="1080"/>
        <w:rPr>
          <w:b/>
          <w:sz w:val="32"/>
          <w:szCs w:val="32"/>
        </w:rPr>
      </w:pPr>
      <w:r>
        <w:rPr>
          <w:b/>
          <w:sz w:val="32"/>
          <w:szCs w:val="32"/>
        </w:rPr>
        <w:t>Tiêu chuẩn (hay điều kiện) mà luật “r áp dụng được trên facts để sinh ra sự kiện mới” ?</w:t>
      </w:r>
    </w:p>
    <w:p w:rsidR="006B6999" w:rsidRDefault="006B6999" w:rsidP="006B6999">
      <w:pPr>
        <w:spacing w:after="120"/>
        <w:rPr>
          <w:b/>
          <w:sz w:val="32"/>
          <w:szCs w:val="32"/>
        </w:rPr>
      </w:pPr>
    </w:p>
    <w:p w:rsidR="00560B24" w:rsidRDefault="00560B24" w:rsidP="00560B24">
      <w:pPr>
        <w:pStyle w:val="ListParagraph"/>
        <w:numPr>
          <w:ilvl w:val="0"/>
          <w:numId w:val="9"/>
        </w:numPr>
        <w:spacing w:after="120"/>
        <w:rPr>
          <w:b/>
          <w:color w:val="C00000"/>
          <w:sz w:val="32"/>
          <w:szCs w:val="32"/>
        </w:rPr>
      </w:pPr>
      <w:r w:rsidRPr="006B6999">
        <w:rPr>
          <w:b/>
          <w:color w:val="C00000"/>
          <w:sz w:val="32"/>
          <w:szCs w:val="32"/>
        </w:rPr>
        <w:t xml:space="preserve">Những </w:t>
      </w:r>
      <w:r>
        <w:rPr>
          <w:b/>
          <w:color w:val="C00000"/>
          <w:sz w:val="32"/>
          <w:szCs w:val="32"/>
        </w:rPr>
        <w:t>nhận xét dẫn tới các vấn đề kỹ thuật khác</w:t>
      </w:r>
      <w:r w:rsidRPr="006B6999">
        <w:rPr>
          <w:b/>
          <w:color w:val="C00000"/>
          <w:sz w:val="32"/>
          <w:szCs w:val="32"/>
        </w:rPr>
        <w:t>:</w:t>
      </w:r>
    </w:p>
    <w:p w:rsidR="00560B24" w:rsidRDefault="00560B24" w:rsidP="00560B24">
      <w:pPr>
        <w:pStyle w:val="ListParagraph"/>
        <w:numPr>
          <w:ilvl w:val="0"/>
          <w:numId w:val="12"/>
        </w:numPr>
        <w:spacing w:after="120"/>
        <w:rPr>
          <w:b/>
          <w:sz w:val="32"/>
          <w:szCs w:val="32"/>
        </w:rPr>
      </w:pPr>
      <w:r>
        <w:rPr>
          <w:b/>
          <w:sz w:val="32"/>
          <w:szCs w:val="32"/>
        </w:rPr>
        <w:t xml:space="preserve">solution thường là có các bước giải </w:t>
      </w:r>
      <w:r w:rsidRPr="0087551C">
        <w:rPr>
          <w:b/>
          <w:color w:val="FF0000"/>
          <w:sz w:val="32"/>
          <w:szCs w:val="32"/>
        </w:rPr>
        <w:t>thừa</w:t>
      </w:r>
      <w:r w:rsidR="0087551C">
        <w:rPr>
          <w:b/>
          <w:color w:val="FF0000"/>
          <w:sz w:val="32"/>
          <w:szCs w:val="32"/>
        </w:rPr>
        <w:t xml:space="preserve"> (có sự kiện mới x được sinh ra là không cần thiết cho các bước suy diễn phía sau mà x cũng không phải là mục tiêu của bài toán)</w:t>
      </w:r>
      <w:r>
        <w:rPr>
          <w:b/>
          <w:sz w:val="32"/>
          <w:szCs w:val="32"/>
        </w:rPr>
        <w:t>, ta cần có thuật giải để loại các bước thừa:</w:t>
      </w:r>
    </w:p>
    <w:p w:rsidR="00560B24" w:rsidRDefault="00560B24" w:rsidP="00560B24">
      <w:pPr>
        <w:pStyle w:val="ListParagraph"/>
        <w:spacing w:after="120"/>
        <w:ind w:left="735"/>
        <w:rPr>
          <w:b/>
          <w:sz w:val="32"/>
          <w:szCs w:val="32"/>
        </w:rPr>
      </w:pPr>
      <w:r w:rsidRPr="0087551C">
        <w:rPr>
          <w:b/>
          <w:sz w:val="32"/>
          <w:szCs w:val="32"/>
          <w:u w:val="single"/>
        </w:rPr>
        <w:t>input</w:t>
      </w:r>
      <w:r>
        <w:rPr>
          <w:b/>
          <w:sz w:val="32"/>
          <w:szCs w:val="32"/>
        </w:rPr>
        <w:t>:  GT</w:t>
      </w:r>
      <w:r>
        <w:rPr>
          <w:b/>
          <w:sz w:val="32"/>
          <w:szCs w:val="32"/>
        </w:rPr>
        <w:sym w:font="Wingdings" w:char="F0E0"/>
      </w:r>
      <w:r>
        <w:rPr>
          <w:b/>
          <w:sz w:val="32"/>
          <w:szCs w:val="32"/>
        </w:rPr>
        <w:t>KL,  solution</w:t>
      </w:r>
    </w:p>
    <w:p w:rsidR="00560B24" w:rsidRDefault="00560B24" w:rsidP="00560B24">
      <w:pPr>
        <w:pStyle w:val="ListParagraph"/>
        <w:spacing w:after="120"/>
        <w:ind w:left="735"/>
        <w:rPr>
          <w:b/>
          <w:sz w:val="32"/>
          <w:szCs w:val="32"/>
        </w:rPr>
      </w:pPr>
      <w:r w:rsidRPr="0087551C">
        <w:rPr>
          <w:b/>
          <w:sz w:val="32"/>
          <w:szCs w:val="32"/>
          <w:u w:val="single"/>
        </w:rPr>
        <w:t>output</w:t>
      </w:r>
      <w:r>
        <w:rPr>
          <w:b/>
          <w:sz w:val="32"/>
          <w:szCs w:val="32"/>
        </w:rPr>
        <w:t>:  solution_new</w:t>
      </w:r>
    </w:p>
    <w:p w:rsidR="00560B24" w:rsidRDefault="00560B24" w:rsidP="00560B24">
      <w:pPr>
        <w:pStyle w:val="ListParagraph"/>
        <w:spacing w:after="120"/>
        <w:ind w:left="735"/>
        <w:rPr>
          <w:b/>
          <w:sz w:val="32"/>
          <w:szCs w:val="32"/>
        </w:rPr>
      </w:pPr>
      <w:r w:rsidRPr="0087551C">
        <w:rPr>
          <w:b/>
          <w:sz w:val="32"/>
          <w:szCs w:val="32"/>
          <w:u w:val="single"/>
        </w:rPr>
        <w:t>Algorithm</w:t>
      </w:r>
      <w:r>
        <w:rPr>
          <w:b/>
          <w:sz w:val="32"/>
          <w:szCs w:val="32"/>
        </w:rPr>
        <w:t>:</w:t>
      </w:r>
    </w:p>
    <w:p w:rsidR="00560B24" w:rsidRDefault="00560B24" w:rsidP="00560B24">
      <w:pPr>
        <w:pStyle w:val="ListParagraph"/>
        <w:spacing w:after="120"/>
        <w:ind w:left="735"/>
        <w:rPr>
          <w:b/>
          <w:sz w:val="32"/>
          <w:szCs w:val="32"/>
        </w:rPr>
      </w:pPr>
      <w:r>
        <w:rPr>
          <w:b/>
          <w:sz w:val="32"/>
          <w:szCs w:val="32"/>
        </w:rPr>
        <w:tab/>
        <w:t>??</w:t>
      </w:r>
    </w:p>
    <w:p w:rsidR="00560B24" w:rsidRDefault="00560B24" w:rsidP="00560B24">
      <w:pPr>
        <w:pStyle w:val="ListParagraph"/>
        <w:numPr>
          <w:ilvl w:val="0"/>
          <w:numId w:val="12"/>
        </w:numPr>
        <w:spacing w:after="120"/>
        <w:rPr>
          <w:b/>
          <w:sz w:val="32"/>
          <w:szCs w:val="32"/>
        </w:rPr>
      </w:pPr>
      <w:r>
        <w:rPr>
          <w:b/>
          <w:sz w:val="32"/>
          <w:szCs w:val="32"/>
        </w:rPr>
        <w:t>Việc chọn luật r để áp dụng trên tậ</w:t>
      </w:r>
      <w:r w:rsidR="0087551C">
        <w:rPr>
          <w:b/>
          <w:sz w:val="32"/>
          <w:szCs w:val="32"/>
        </w:rPr>
        <w:t>p facts cần được xem xét nghiên cứu khi có nhiều luật có thể áp dụng.</w:t>
      </w:r>
    </w:p>
    <w:p w:rsidR="00560B24" w:rsidRPr="00560B24" w:rsidRDefault="00560B24" w:rsidP="00560B24">
      <w:pPr>
        <w:pStyle w:val="ListParagraph"/>
        <w:numPr>
          <w:ilvl w:val="0"/>
          <w:numId w:val="12"/>
        </w:numPr>
        <w:spacing w:after="120"/>
        <w:rPr>
          <w:b/>
          <w:sz w:val="32"/>
          <w:szCs w:val="32"/>
        </w:rPr>
      </w:pPr>
      <w:r>
        <w:rPr>
          <w:b/>
          <w:sz w:val="32"/>
          <w:szCs w:val="32"/>
        </w:rPr>
        <w:t xml:space="preserve">Phép suy diễn vét cạn: xét tất cả các luật có thể áp dụng được ở mỗi bước suy diễn </w:t>
      </w:r>
      <w:r w:rsidRPr="00560B24">
        <w:rPr>
          <w:b/>
          <w:sz w:val="32"/>
          <w:szCs w:val="32"/>
        </w:rPr>
        <w:sym w:font="Wingdings" w:char="F0E0"/>
      </w:r>
      <w:r>
        <w:rPr>
          <w:b/>
          <w:sz w:val="32"/>
          <w:szCs w:val="32"/>
        </w:rPr>
        <w:t xml:space="preserve"> quá trình suy diễn phải được ghi nhận lại dưới dạng cây suy diễn tiến.</w:t>
      </w:r>
    </w:p>
    <w:p w:rsidR="00560B24" w:rsidRDefault="00560B24" w:rsidP="006B6999">
      <w:pPr>
        <w:spacing w:after="120"/>
        <w:rPr>
          <w:b/>
          <w:sz w:val="32"/>
          <w:szCs w:val="32"/>
        </w:rPr>
      </w:pPr>
    </w:p>
    <w:p w:rsidR="0087551C" w:rsidRDefault="0087551C" w:rsidP="0087551C">
      <w:pPr>
        <w:pStyle w:val="ListParagraph"/>
        <w:numPr>
          <w:ilvl w:val="0"/>
          <w:numId w:val="7"/>
        </w:numPr>
        <w:spacing w:after="120"/>
        <w:rPr>
          <w:b/>
          <w:sz w:val="32"/>
          <w:szCs w:val="32"/>
        </w:rPr>
      </w:pPr>
      <w:r>
        <w:rPr>
          <w:b/>
          <w:sz w:val="32"/>
          <w:szCs w:val="32"/>
        </w:rPr>
        <w:t>Suy diễn lùi:</w:t>
      </w:r>
      <w:r w:rsidR="008B249E">
        <w:rPr>
          <w:b/>
          <w:sz w:val="32"/>
          <w:szCs w:val="32"/>
        </w:rPr>
        <w:t xml:space="preserve">  (xem sách chuyên khảo)</w:t>
      </w:r>
    </w:p>
    <w:p w:rsidR="0087551C" w:rsidRPr="006B6999" w:rsidRDefault="0087551C" w:rsidP="006B6999">
      <w:pPr>
        <w:spacing w:after="120"/>
        <w:rPr>
          <w:b/>
          <w:sz w:val="32"/>
          <w:szCs w:val="32"/>
        </w:rPr>
      </w:pPr>
    </w:p>
    <w:p w:rsidR="006B6999" w:rsidRPr="007E0EE2" w:rsidRDefault="006B6999" w:rsidP="007E0EE2">
      <w:pPr>
        <w:spacing w:after="120"/>
        <w:rPr>
          <w:b/>
          <w:sz w:val="32"/>
          <w:szCs w:val="32"/>
        </w:rPr>
      </w:pPr>
    </w:p>
    <w:p w:rsidR="006B6999" w:rsidRDefault="006B6999" w:rsidP="00C50FBC">
      <w:pPr>
        <w:spacing w:after="120"/>
        <w:jc w:val="center"/>
        <w:rPr>
          <w:b/>
          <w:sz w:val="32"/>
          <w:szCs w:val="32"/>
        </w:rPr>
      </w:pPr>
    </w:p>
    <w:p w:rsidR="006B6999" w:rsidRDefault="006B6999" w:rsidP="00C50FBC">
      <w:pPr>
        <w:spacing w:after="120"/>
        <w:jc w:val="center"/>
        <w:rPr>
          <w:b/>
          <w:sz w:val="32"/>
          <w:szCs w:val="32"/>
        </w:rPr>
      </w:pPr>
    </w:p>
    <w:p w:rsidR="006B6999" w:rsidRDefault="006B6999" w:rsidP="00C50FBC">
      <w:pPr>
        <w:spacing w:after="120"/>
        <w:jc w:val="center"/>
        <w:rPr>
          <w:b/>
          <w:sz w:val="32"/>
          <w:szCs w:val="32"/>
        </w:rPr>
      </w:pPr>
    </w:p>
    <w:p w:rsidR="00C50FBC" w:rsidRPr="00C50FBC" w:rsidRDefault="00C50FBC" w:rsidP="00C50FBC">
      <w:pPr>
        <w:spacing w:after="120"/>
        <w:jc w:val="center"/>
        <w:rPr>
          <w:b/>
          <w:sz w:val="32"/>
          <w:szCs w:val="32"/>
        </w:rPr>
      </w:pPr>
      <w:r w:rsidRPr="00C50FBC">
        <w:rPr>
          <w:b/>
          <w:sz w:val="32"/>
          <w:szCs w:val="32"/>
        </w:rPr>
        <w:lastRenderedPageBreak/>
        <w:t>SUY DIỄN KẾT HỢP VIỆC SỬ DỤNG</w:t>
      </w:r>
    </w:p>
    <w:p w:rsidR="000763C8" w:rsidRPr="000763C8" w:rsidRDefault="00C50FBC" w:rsidP="000763C8">
      <w:pPr>
        <w:spacing w:after="120"/>
        <w:jc w:val="center"/>
        <w:rPr>
          <w:b/>
          <w:sz w:val="32"/>
          <w:szCs w:val="32"/>
        </w:rPr>
      </w:pPr>
      <w:r w:rsidRPr="00C50FBC">
        <w:rPr>
          <w:b/>
          <w:sz w:val="32"/>
          <w:szCs w:val="32"/>
        </w:rPr>
        <w:t>HEURISTICS, MẪU BÀI TOÁN, BÀI TOÁN MẪU</w:t>
      </w:r>
    </w:p>
    <w:p w:rsidR="000763C8" w:rsidRDefault="000763C8" w:rsidP="00C50FBC">
      <w:pPr>
        <w:spacing w:after="120"/>
        <w:rPr>
          <w:b/>
          <w:sz w:val="28"/>
          <w:szCs w:val="28"/>
        </w:rPr>
      </w:pPr>
    </w:p>
    <w:p w:rsidR="00BE3236" w:rsidRDefault="00BE3236" w:rsidP="00BE3236">
      <w:pPr>
        <w:pStyle w:val="ListParagraph"/>
        <w:numPr>
          <w:ilvl w:val="0"/>
          <w:numId w:val="6"/>
        </w:numPr>
        <w:spacing w:after="120"/>
        <w:rPr>
          <w:b/>
          <w:sz w:val="28"/>
          <w:szCs w:val="28"/>
        </w:rPr>
      </w:pPr>
      <w:r>
        <w:rPr>
          <w:b/>
          <w:sz w:val="28"/>
          <w:szCs w:val="28"/>
        </w:rPr>
        <w:t>SUY DIỄN TIẾN/LÙI</w:t>
      </w:r>
    </w:p>
    <w:p w:rsidR="00BE3236" w:rsidRDefault="000763C8" w:rsidP="000763C8">
      <w:pPr>
        <w:spacing w:after="120"/>
        <w:ind w:left="360"/>
        <w:rPr>
          <w:b/>
          <w:sz w:val="28"/>
          <w:szCs w:val="28"/>
        </w:rPr>
      </w:pPr>
      <w:r>
        <w:rPr>
          <w:b/>
          <w:sz w:val="28"/>
          <w:szCs w:val="28"/>
        </w:rPr>
        <w:t>Con người khi suy diễn tiến/lùi sẽ kết hợp với “những gì đó” để làm cho suy diễn có tính thông minh, hiệu quả:</w:t>
      </w:r>
    </w:p>
    <w:p w:rsidR="000763C8" w:rsidRDefault="000763C8" w:rsidP="000763C8">
      <w:pPr>
        <w:pStyle w:val="ListParagraph"/>
        <w:numPr>
          <w:ilvl w:val="0"/>
          <w:numId w:val="9"/>
        </w:numPr>
        <w:spacing w:after="120"/>
        <w:rPr>
          <w:b/>
          <w:sz w:val="28"/>
          <w:szCs w:val="28"/>
        </w:rPr>
      </w:pPr>
      <w:r>
        <w:rPr>
          <w:b/>
          <w:sz w:val="28"/>
          <w:szCs w:val="28"/>
        </w:rPr>
        <w:t>Kinh nghiệm</w:t>
      </w:r>
    </w:p>
    <w:p w:rsidR="000763C8" w:rsidRDefault="000763C8" w:rsidP="000763C8">
      <w:pPr>
        <w:pStyle w:val="ListParagraph"/>
        <w:numPr>
          <w:ilvl w:val="0"/>
          <w:numId w:val="9"/>
        </w:numPr>
        <w:spacing w:after="120"/>
        <w:rPr>
          <w:b/>
          <w:sz w:val="28"/>
          <w:szCs w:val="28"/>
        </w:rPr>
      </w:pPr>
      <w:r>
        <w:rPr>
          <w:b/>
          <w:sz w:val="28"/>
          <w:szCs w:val="28"/>
        </w:rPr>
        <w:t>Kỹ năng</w:t>
      </w:r>
    </w:p>
    <w:p w:rsidR="000763C8" w:rsidRDefault="000763C8" w:rsidP="000763C8">
      <w:pPr>
        <w:pStyle w:val="ListParagraph"/>
        <w:numPr>
          <w:ilvl w:val="0"/>
          <w:numId w:val="9"/>
        </w:numPr>
        <w:spacing w:after="120"/>
        <w:rPr>
          <w:b/>
          <w:sz w:val="28"/>
          <w:szCs w:val="28"/>
        </w:rPr>
      </w:pPr>
      <w:r>
        <w:rPr>
          <w:b/>
          <w:sz w:val="28"/>
          <w:szCs w:val="28"/>
        </w:rPr>
        <w:t>Khả năng trực giác, nhạy bén</w:t>
      </w:r>
    </w:p>
    <w:p w:rsidR="000763C8" w:rsidRDefault="000763C8" w:rsidP="000763C8">
      <w:pPr>
        <w:pStyle w:val="ListParagraph"/>
        <w:numPr>
          <w:ilvl w:val="0"/>
          <w:numId w:val="9"/>
        </w:numPr>
        <w:spacing w:after="120"/>
        <w:rPr>
          <w:b/>
          <w:sz w:val="28"/>
          <w:szCs w:val="28"/>
        </w:rPr>
      </w:pPr>
      <w:r>
        <w:rPr>
          <w:b/>
          <w:sz w:val="28"/>
          <w:szCs w:val="28"/>
        </w:rPr>
        <w:t>Tận dụng thông tin hữu ích bổ sung đối với vấn đề.</w:t>
      </w:r>
    </w:p>
    <w:p w:rsidR="000763C8" w:rsidRDefault="000763C8" w:rsidP="000763C8">
      <w:pPr>
        <w:pStyle w:val="ListParagraph"/>
        <w:numPr>
          <w:ilvl w:val="0"/>
          <w:numId w:val="9"/>
        </w:numPr>
        <w:spacing w:after="120"/>
        <w:rPr>
          <w:b/>
          <w:sz w:val="28"/>
          <w:szCs w:val="28"/>
        </w:rPr>
      </w:pPr>
      <w:r>
        <w:rPr>
          <w:b/>
          <w:sz w:val="28"/>
          <w:szCs w:val="28"/>
        </w:rPr>
        <w:t>Ghi nhớ những trường hợp khó hay đặc biệt, phổ biến để vận dụng khi cần thiết</w:t>
      </w:r>
    </w:p>
    <w:p w:rsidR="000763C8" w:rsidRPr="000763C8" w:rsidRDefault="000763C8" w:rsidP="000763C8">
      <w:pPr>
        <w:pStyle w:val="ListParagraph"/>
        <w:numPr>
          <w:ilvl w:val="0"/>
          <w:numId w:val="9"/>
        </w:numPr>
        <w:spacing w:after="120"/>
        <w:rPr>
          <w:b/>
          <w:sz w:val="28"/>
          <w:szCs w:val="28"/>
        </w:rPr>
      </w:pPr>
      <w:r>
        <w:rPr>
          <w:b/>
          <w:sz w:val="28"/>
          <w:szCs w:val="28"/>
        </w:rPr>
        <w:t xml:space="preserve">V.v… </w:t>
      </w:r>
    </w:p>
    <w:p w:rsidR="000763C8" w:rsidRDefault="000763C8" w:rsidP="00BE3236">
      <w:pPr>
        <w:spacing w:after="120"/>
        <w:rPr>
          <w:b/>
          <w:sz w:val="28"/>
          <w:szCs w:val="28"/>
        </w:rPr>
      </w:pPr>
    </w:p>
    <w:p w:rsidR="00980EDB" w:rsidRDefault="00980EDB" w:rsidP="00980EDB">
      <w:pPr>
        <w:pStyle w:val="ListParagraph"/>
        <w:numPr>
          <w:ilvl w:val="0"/>
          <w:numId w:val="17"/>
        </w:numPr>
        <w:spacing w:after="120"/>
        <w:rPr>
          <w:b/>
          <w:sz w:val="28"/>
          <w:szCs w:val="28"/>
        </w:rPr>
      </w:pPr>
      <w:r>
        <w:rPr>
          <w:b/>
          <w:sz w:val="28"/>
          <w:szCs w:val="28"/>
        </w:rPr>
        <w:t>Khuyết điểm của thuật giải suy diễn tiến:</w:t>
      </w:r>
    </w:p>
    <w:p w:rsidR="00980EDB" w:rsidRDefault="00980EDB" w:rsidP="00980EDB">
      <w:pPr>
        <w:pStyle w:val="ListParagraph"/>
        <w:numPr>
          <w:ilvl w:val="0"/>
          <w:numId w:val="9"/>
        </w:numPr>
        <w:spacing w:after="120"/>
        <w:rPr>
          <w:b/>
          <w:sz w:val="28"/>
          <w:szCs w:val="28"/>
        </w:rPr>
      </w:pPr>
      <w:r>
        <w:rPr>
          <w:b/>
          <w:sz w:val="28"/>
          <w:szCs w:val="28"/>
        </w:rPr>
        <w:t>Có những bước giải thừa trong lời giải được tìm thấy, số lượng thừa thường là nhiều.</w:t>
      </w:r>
      <w:r>
        <w:rPr>
          <w:b/>
          <w:sz w:val="28"/>
          <w:szCs w:val="28"/>
        </w:rPr>
        <w:br/>
      </w:r>
      <w:r w:rsidRPr="00980EDB">
        <w:rPr>
          <w:b/>
          <w:sz w:val="28"/>
          <w:szCs w:val="28"/>
        </w:rPr>
        <w:sym w:font="Wingdings" w:char="F0E0"/>
      </w:r>
      <w:r w:rsidRPr="005557D6">
        <w:rPr>
          <w:b/>
          <w:sz w:val="28"/>
          <w:szCs w:val="28"/>
          <w:u w:val="single"/>
        </w:rPr>
        <w:t>khắc phục</w:t>
      </w:r>
      <w:r>
        <w:rPr>
          <w:b/>
          <w:sz w:val="28"/>
          <w:szCs w:val="28"/>
        </w:rPr>
        <w:t>: xây dựng thuật giải để loại bỏ bước thừa.</w:t>
      </w:r>
    </w:p>
    <w:p w:rsidR="00980EDB" w:rsidRDefault="00980EDB" w:rsidP="00980EDB">
      <w:pPr>
        <w:pStyle w:val="ListParagraph"/>
        <w:numPr>
          <w:ilvl w:val="0"/>
          <w:numId w:val="9"/>
        </w:numPr>
        <w:spacing w:after="120"/>
        <w:rPr>
          <w:b/>
          <w:sz w:val="28"/>
          <w:szCs w:val="28"/>
        </w:rPr>
      </w:pPr>
      <w:r>
        <w:rPr>
          <w:b/>
          <w:sz w:val="28"/>
          <w:szCs w:val="28"/>
        </w:rPr>
        <w:t>Lời giải có được (sau khi loại bỏ bước thừa) chưa chắc là tối ưu</w:t>
      </w:r>
      <w:r w:rsidR="00061E44">
        <w:rPr>
          <w:b/>
          <w:sz w:val="28"/>
          <w:szCs w:val="28"/>
        </w:rPr>
        <w:t xml:space="preserve"> (số bước giải là thấp nhất, chi phí tính toán thấp nhất, …)</w:t>
      </w:r>
      <w:r w:rsidR="005557D6">
        <w:rPr>
          <w:b/>
          <w:sz w:val="28"/>
          <w:szCs w:val="28"/>
        </w:rPr>
        <w:br/>
      </w:r>
      <w:r w:rsidR="005557D6" w:rsidRPr="005557D6">
        <w:rPr>
          <w:b/>
          <w:sz w:val="28"/>
          <w:szCs w:val="28"/>
        </w:rPr>
        <w:sym w:font="Wingdings" w:char="F0E0"/>
      </w:r>
      <w:r w:rsidR="005557D6" w:rsidRPr="00BC018D">
        <w:rPr>
          <w:b/>
          <w:sz w:val="28"/>
          <w:szCs w:val="28"/>
          <w:u w:val="single"/>
        </w:rPr>
        <w:t>khắc phục</w:t>
      </w:r>
      <w:r w:rsidR="00BC018D">
        <w:rPr>
          <w:b/>
          <w:sz w:val="28"/>
          <w:szCs w:val="28"/>
        </w:rPr>
        <w:t xml:space="preserve">:  </w:t>
      </w:r>
      <w:r w:rsidR="00BC018D">
        <w:rPr>
          <w:b/>
          <w:sz w:val="28"/>
          <w:szCs w:val="28"/>
        </w:rPr>
        <w:br/>
        <w:t xml:space="preserve">    C1:</w:t>
      </w:r>
      <w:r w:rsidR="005557D6">
        <w:rPr>
          <w:b/>
          <w:sz w:val="28"/>
          <w:szCs w:val="28"/>
        </w:rPr>
        <w:t>Kết hợp tiế</w:t>
      </w:r>
      <w:r w:rsidR="00D12821">
        <w:rPr>
          <w:b/>
          <w:sz w:val="28"/>
          <w:szCs w:val="28"/>
        </w:rPr>
        <w:t>n và lùi sẽ tìm được lời giải có thể tốt hơn nhưng chưa chắc là tố</w:t>
      </w:r>
      <w:r w:rsidR="00BC018D">
        <w:rPr>
          <w:b/>
          <w:sz w:val="28"/>
          <w:szCs w:val="28"/>
        </w:rPr>
        <w:t>i ưu.</w:t>
      </w:r>
      <w:r w:rsidR="00BC018D">
        <w:rPr>
          <w:b/>
          <w:sz w:val="28"/>
          <w:szCs w:val="28"/>
        </w:rPr>
        <w:br/>
        <w:t xml:space="preserve">    C2: lượ</w:t>
      </w:r>
      <w:r w:rsidR="00D12821">
        <w:rPr>
          <w:b/>
          <w:sz w:val="28"/>
          <w:szCs w:val="28"/>
        </w:rPr>
        <w:t>ng hóa hay số hóa (các tham số hay các trọng số) các tiêu chí tối ưu, và trong quá trình tìm lời giải ta phải tính toán trọng số của lời giả</w:t>
      </w:r>
      <w:r w:rsidR="00BC018D">
        <w:rPr>
          <w:b/>
          <w:sz w:val="28"/>
          <w:szCs w:val="28"/>
        </w:rPr>
        <w:t>i</w:t>
      </w:r>
      <w:r w:rsidR="00D12821">
        <w:rPr>
          <w:b/>
          <w:sz w:val="28"/>
          <w:szCs w:val="28"/>
        </w:rPr>
        <w:t>, có sự so sánh chọn lựa để có thể tìm được lời giải tối ưu.</w:t>
      </w:r>
    </w:p>
    <w:p w:rsidR="00E832DF" w:rsidRDefault="000246D3" w:rsidP="000246D3">
      <w:pPr>
        <w:spacing w:after="120"/>
        <w:rPr>
          <w:b/>
          <w:sz w:val="28"/>
          <w:szCs w:val="28"/>
        </w:rPr>
      </w:pPr>
      <w:r w:rsidRPr="000246D3">
        <w:rPr>
          <w:b/>
          <w:sz w:val="28"/>
          <w:szCs w:val="28"/>
          <w:u w:val="single"/>
        </w:rPr>
        <w:t>Bài tập</w:t>
      </w:r>
      <w:r>
        <w:rPr>
          <w:b/>
          <w:sz w:val="28"/>
          <w:szCs w:val="28"/>
        </w:rPr>
        <w:t xml:space="preserve">: </w:t>
      </w:r>
    </w:p>
    <w:p w:rsidR="000246D3" w:rsidRPr="00E832DF" w:rsidRDefault="000246D3" w:rsidP="00E832DF">
      <w:pPr>
        <w:pStyle w:val="ListParagraph"/>
        <w:numPr>
          <w:ilvl w:val="0"/>
          <w:numId w:val="18"/>
        </w:numPr>
        <w:spacing w:after="120"/>
        <w:rPr>
          <w:b/>
          <w:sz w:val="28"/>
          <w:szCs w:val="28"/>
        </w:rPr>
      </w:pPr>
      <w:r w:rsidRPr="00E832DF">
        <w:rPr>
          <w:b/>
          <w:sz w:val="28"/>
          <w:szCs w:val="28"/>
        </w:rPr>
        <w:t>Trên mô hình tri thức hệ luật dẫn, xét bài toán suy diễn cơ bản; xây dựng thuật giải suy diễn tìm lời giải ngắn nhất theo số bước giải.</w:t>
      </w:r>
    </w:p>
    <w:p w:rsidR="00E832DF" w:rsidRDefault="00E832DF" w:rsidP="00E832DF">
      <w:pPr>
        <w:pStyle w:val="ListParagraph"/>
        <w:numPr>
          <w:ilvl w:val="0"/>
          <w:numId w:val="18"/>
        </w:numPr>
        <w:spacing w:after="120"/>
        <w:rPr>
          <w:b/>
          <w:sz w:val="28"/>
          <w:szCs w:val="28"/>
        </w:rPr>
      </w:pPr>
      <w:r w:rsidRPr="00E832DF">
        <w:rPr>
          <w:b/>
          <w:sz w:val="28"/>
          <w:szCs w:val="28"/>
        </w:rPr>
        <w:lastRenderedPageBreak/>
        <w:t>Trên mô hình tri thức hệ luật dẫn</w:t>
      </w:r>
      <w:r>
        <w:rPr>
          <w:b/>
          <w:sz w:val="28"/>
          <w:szCs w:val="28"/>
        </w:rPr>
        <w:t xml:space="preserve"> với trọng số về chi phí tính toán của mỗi luật:</w:t>
      </w:r>
      <w:r>
        <w:rPr>
          <w:b/>
          <w:sz w:val="28"/>
          <w:szCs w:val="28"/>
        </w:rPr>
        <w:br/>
        <w:t xml:space="preserve">               (F, R, w)</w:t>
      </w:r>
      <w:r>
        <w:rPr>
          <w:b/>
          <w:sz w:val="28"/>
          <w:szCs w:val="28"/>
        </w:rPr>
        <w:br/>
        <w:t>X</w:t>
      </w:r>
      <w:r w:rsidRPr="00E832DF">
        <w:rPr>
          <w:b/>
          <w:sz w:val="28"/>
          <w:szCs w:val="28"/>
        </w:rPr>
        <w:t xml:space="preserve">ây dựng thuật giải suy diễn tìm lời giải ngắn nhất theo </w:t>
      </w:r>
      <w:r>
        <w:rPr>
          <w:b/>
          <w:sz w:val="28"/>
          <w:szCs w:val="28"/>
        </w:rPr>
        <w:t>trọng số</w:t>
      </w:r>
      <w:r w:rsidRPr="00E832DF">
        <w:rPr>
          <w:b/>
          <w:sz w:val="28"/>
          <w:szCs w:val="28"/>
        </w:rPr>
        <w:t>.</w:t>
      </w:r>
    </w:p>
    <w:p w:rsidR="00BC018D" w:rsidRPr="00BC018D" w:rsidRDefault="00BC018D" w:rsidP="00BC018D">
      <w:pPr>
        <w:spacing w:after="120"/>
        <w:rPr>
          <w:b/>
          <w:sz w:val="28"/>
          <w:szCs w:val="28"/>
        </w:rPr>
      </w:pPr>
    </w:p>
    <w:p w:rsidR="00664234" w:rsidRDefault="00061E44" w:rsidP="0090122E">
      <w:pPr>
        <w:pStyle w:val="ListParagraph"/>
        <w:numPr>
          <w:ilvl w:val="0"/>
          <w:numId w:val="9"/>
        </w:numPr>
        <w:spacing w:after="120"/>
        <w:rPr>
          <w:b/>
          <w:sz w:val="28"/>
          <w:szCs w:val="28"/>
        </w:rPr>
      </w:pPr>
      <w:r w:rsidRPr="00557729">
        <w:rPr>
          <w:b/>
          <w:sz w:val="28"/>
          <w:szCs w:val="28"/>
        </w:rPr>
        <w:t xml:space="preserve">Khó thể hiện cách giải mang </w:t>
      </w:r>
      <w:r w:rsidRPr="00557729">
        <w:rPr>
          <w:b/>
          <w:color w:val="FF0000"/>
          <w:sz w:val="28"/>
          <w:szCs w:val="28"/>
        </w:rPr>
        <w:t>tính tự nhiên như con người</w:t>
      </w:r>
      <w:r w:rsidRPr="00557729">
        <w:rPr>
          <w:b/>
          <w:sz w:val="28"/>
          <w:szCs w:val="28"/>
        </w:rPr>
        <w:t>.</w:t>
      </w:r>
    </w:p>
    <w:p w:rsidR="00974533" w:rsidRPr="00557729" w:rsidRDefault="00974533" w:rsidP="0090122E">
      <w:pPr>
        <w:pStyle w:val="ListParagraph"/>
        <w:numPr>
          <w:ilvl w:val="0"/>
          <w:numId w:val="9"/>
        </w:numPr>
        <w:spacing w:after="120"/>
        <w:rPr>
          <w:b/>
          <w:sz w:val="28"/>
          <w:szCs w:val="28"/>
        </w:rPr>
      </w:pPr>
      <w:r>
        <w:rPr>
          <w:b/>
          <w:sz w:val="28"/>
          <w:szCs w:val="28"/>
        </w:rPr>
        <w:t>Độ phức tạp: cao (kém hiệu quả).</w:t>
      </w:r>
    </w:p>
    <w:p w:rsidR="00061E44" w:rsidRDefault="00061E44" w:rsidP="00980EDB">
      <w:pPr>
        <w:pStyle w:val="ListParagraph"/>
        <w:numPr>
          <w:ilvl w:val="0"/>
          <w:numId w:val="9"/>
        </w:numPr>
        <w:spacing w:after="120"/>
        <w:rPr>
          <w:b/>
          <w:sz w:val="28"/>
          <w:szCs w:val="28"/>
        </w:rPr>
      </w:pPr>
      <w:r>
        <w:rPr>
          <w:b/>
          <w:sz w:val="28"/>
          <w:szCs w:val="28"/>
        </w:rPr>
        <w:t xml:space="preserve">Trường hợp đối các luật dạng phương trình, thì suy diễn tiến chưa thể hiện được khả năng kết hợp nhiều phương trình thành hệ phương trình để giải. Nói tổng quát hơn, thuật giải chưa thể hiện được </w:t>
      </w:r>
      <w:r w:rsidRPr="00061E44">
        <w:rPr>
          <w:b/>
          <w:color w:val="FF0000"/>
          <w:sz w:val="28"/>
          <w:szCs w:val="28"/>
        </w:rPr>
        <w:t>tính thông minh, nhạy bén, linh hoạt trong tư suy suy luận</w:t>
      </w:r>
      <w:r>
        <w:rPr>
          <w:b/>
          <w:sz w:val="28"/>
          <w:szCs w:val="28"/>
        </w:rPr>
        <w:t xml:space="preserve"> của con người.</w:t>
      </w:r>
    </w:p>
    <w:p w:rsidR="00557729" w:rsidRPr="00557729" w:rsidRDefault="00557729" w:rsidP="00557729">
      <w:pPr>
        <w:spacing w:after="120"/>
        <w:ind w:left="360"/>
        <w:rPr>
          <w:b/>
          <w:sz w:val="28"/>
          <w:szCs w:val="28"/>
        </w:rPr>
      </w:pPr>
    </w:p>
    <w:p w:rsidR="00974533" w:rsidRDefault="00557729" w:rsidP="00974533">
      <w:pPr>
        <w:pStyle w:val="ListParagraph"/>
        <w:spacing w:after="120"/>
        <w:ind w:left="0"/>
        <w:rPr>
          <w:b/>
          <w:sz w:val="28"/>
          <w:szCs w:val="28"/>
        </w:rPr>
      </w:pPr>
      <w:r w:rsidRPr="00664234">
        <w:rPr>
          <w:b/>
          <w:sz w:val="28"/>
          <w:szCs w:val="28"/>
        </w:rPr>
        <w:sym w:font="Wingdings" w:char="F0E0"/>
      </w:r>
      <w:r w:rsidRPr="00BC018D">
        <w:rPr>
          <w:b/>
          <w:sz w:val="28"/>
          <w:szCs w:val="28"/>
          <w:u w:val="single"/>
        </w:rPr>
        <w:t>khắc phục</w:t>
      </w:r>
      <w:r w:rsidR="00BC018D">
        <w:rPr>
          <w:b/>
          <w:sz w:val="28"/>
          <w:szCs w:val="28"/>
        </w:rPr>
        <w:t xml:space="preserve">: </w:t>
      </w:r>
    </w:p>
    <w:p w:rsidR="00974533" w:rsidRDefault="00BC018D" w:rsidP="00974533">
      <w:pPr>
        <w:pStyle w:val="ListParagraph"/>
        <w:numPr>
          <w:ilvl w:val="0"/>
          <w:numId w:val="23"/>
        </w:numPr>
        <w:spacing w:after="120"/>
        <w:jc w:val="both"/>
        <w:rPr>
          <w:b/>
          <w:sz w:val="28"/>
          <w:szCs w:val="28"/>
        </w:rPr>
      </w:pPr>
      <w:r>
        <w:rPr>
          <w:b/>
          <w:sz w:val="28"/>
          <w:szCs w:val="28"/>
        </w:rPr>
        <w:t>T</w:t>
      </w:r>
      <w:r w:rsidR="00557729">
        <w:rPr>
          <w:b/>
          <w:sz w:val="28"/>
          <w:szCs w:val="28"/>
        </w:rPr>
        <w:t>hu gọn lời giải: gộp nhiều bước giải thành 1 bước giải một cách hợp lý để thể hiện tính tự nhiên. Chẳng hạn, đối với các bước giải mà đối với con người là khá hiển nhiên hay tầm thương, không cần ghi ra.</w:t>
      </w:r>
    </w:p>
    <w:p w:rsidR="00974533" w:rsidRDefault="00557729" w:rsidP="00974533">
      <w:pPr>
        <w:pStyle w:val="ListParagraph"/>
        <w:numPr>
          <w:ilvl w:val="0"/>
          <w:numId w:val="23"/>
        </w:numPr>
        <w:spacing w:after="120"/>
        <w:jc w:val="both"/>
        <w:rPr>
          <w:b/>
          <w:sz w:val="28"/>
          <w:szCs w:val="28"/>
        </w:rPr>
      </w:pPr>
      <w:r>
        <w:rPr>
          <w:b/>
          <w:sz w:val="28"/>
          <w:szCs w:val="28"/>
        </w:rPr>
        <w:t xml:space="preserve">Sử dụng các heuristics, đặc biệt là các kinh nghiệm, trực giác, cảm tính, các thông tin hữu ích bổ sung thêm cho bài toán </w:t>
      </w:r>
      <w:r w:rsidRPr="00664234">
        <w:rPr>
          <w:b/>
          <w:sz w:val="28"/>
          <w:szCs w:val="28"/>
        </w:rPr>
        <w:sym w:font="Wingdings" w:char="F0E0"/>
      </w:r>
      <w:r>
        <w:rPr>
          <w:b/>
          <w:sz w:val="28"/>
          <w:szCs w:val="28"/>
        </w:rPr>
        <w:t xml:space="preserve"> thuật giải heuristic, metaheuristic.</w:t>
      </w:r>
    </w:p>
    <w:p w:rsidR="00974533" w:rsidRDefault="00557729" w:rsidP="00974533">
      <w:pPr>
        <w:pStyle w:val="ListParagraph"/>
        <w:numPr>
          <w:ilvl w:val="0"/>
          <w:numId w:val="23"/>
        </w:numPr>
        <w:spacing w:after="120"/>
        <w:jc w:val="both"/>
        <w:rPr>
          <w:b/>
          <w:sz w:val="28"/>
          <w:szCs w:val="28"/>
        </w:rPr>
      </w:pPr>
      <w:r w:rsidRPr="00974533">
        <w:rPr>
          <w:b/>
          <w:sz w:val="28"/>
          <w:szCs w:val="28"/>
        </w:rPr>
        <w:t>Sử dụng các mẫu bài toán.</w:t>
      </w:r>
    </w:p>
    <w:p w:rsidR="005557D6" w:rsidRPr="00974533" w:rsidRDefault="00557729" w:rsidP="00974533">
      <w:pPr>
        <w:pStyle w:val="ListParagraph"/>
        <w:numPr>
          <w:ilvl w:val="0"/>
          <w:numId w:val="23"/>
        </w:numPr>
        <w:spacing w:after="120"/>
        <w:jc w:val="both"/>
        <w:rPr>
          <w:b/>
          <w:sz w:val="28"/>
          <w:szCs w:val="28"/>
        </w:rPr>
      </w:pPr>
      <w:r w:rsidRPr="00974533">
        <w:rPr>
          <w:b/>
          <w:sz w:val="28"/>
          <w:szCs w:val="28"/>
        </w:rPr>
        <w:t>Sử dụng các bài toán mẫu.</w:t>
      </w:r>
    </w:p>
    <w:p w:rsidR="00980EDB" w:rsidRDefault="00980EDB" w:rsidP="00BE3236">
      <w:pPr>
        <w:spacing w:after="120"/>
        <w:rPr>
          <w:b/>
          <w:sz w:val="28"/>
          <w:szCs w:val="28"/>
        </w:rPr>
      </w:pPr>
    </w:p>
    <w:p w:rsidR="000763C8" w:rsidRPr="00BE3236" w:rsidRDefault="000763C8" w:rsidP="00BE3236">
      <w:pPr>
        <w:spacing w:after="120"/>
        <w:rPr>
          <w:b/>
          <w:sz w:val="28"/>
          <w:szCs w:val="28"/>
        </w:rPr>
      </w:pPr>
    </w:p>
    <w:p w:rsidR="00C50FBC" w:rsidRPr="00C50FBC" w:rsidRDefault="00C50FBC" w:rsidP="00C50FBC">
      <w:pPr>
        <w:pStyle w:val="ListParagraph"/>
        <w:numPr>
          <w:ilvl w:val="0"/>
          <w:numId w:val="1"/>
        </w:numPr>
        <w:spacing w:after="120"/>
        <w:rPr>
          <w:b/>
          <w:sz w:val="32"/>
          <w:szCs w:val="32"/>
        </w:rPr>
      </w:pPr>
      <w:r w:rsidRPr="00C50FBC">
        <w:rPr>
          <w:b/>
          <w:sz w:val="32"/>
          <w:szCs w:val="32"/>
        </w:rPr>
        <w:t>Khái niệm</w:t>
      </w:r>
    </w:p>
    <w:p w:rsidR="00C50FBC" w:rsidRDefault="00C50FBC" w:rsidP="00C50FBC">
      <w:pPr>
        <w:pStyle w:val="ListParagraph"/>
        <w:numPr>
          <w:ilvl w:val="0"/>
          <w:numId w:val="2"/>
        </w:numPr>
        <w:spacing w:after="120"/>
        <w:rPr>
          <w:sz w:val="28"/>
          <w:szCs w:val="28"/>
        </w:rPr>
      </w:pPr>
      <w:r w:rsidRPr="00C50FBC">
        <w:rPr>
          <w:b/>
          <w:color w:val="FF0000"/>
          <w:sz w:val="28"/>
          <w:szCs w:val="28"/>
        </w:rPr>
        <w:t>Heuristic</w:t>
      </w:r>
      <w:r w:rsidR="000763C8">
        <w:rPr>
          <w:b/>
          <w:color w:val="FF0000"/>
          <w:sz w:val="28"/>
          <w:szCs w:val="28"/>
        </w:rPr>
        <w:t>s</w:t>
      </w:r>
      <w:r>
        <w:rPr>
          <w:sz w:val="28"/>
          <w:szCs w:val="28"/>
        </w:rPr>
        <w:t xml:space="preserve">:  thông tin hữu ích bổ sung thêm, yếu tố kinh nghiệm, yếu tố cảm tính, trực giác, </w:t>
      </w:r>
      <w:r w:rsidR="00557729" w:rsidRPr="00557729">
        <w:rPr>
          <w:b/>
          <w:sz w:val="28"/>
          <w:szCs w:val="28"/>
        </w:rPr>
        <w:t>các đặc điểm liên quan đến bài toán trong miền tri thức cụ thể</w:t>
      </w:r>
      <w:r w:rsidR="00557729">
        <w:rPr>
          <w:sz w:val="28"/>
          <w:szCs w:val="28"/>
        </w:rPr>
        <w:t xml:space="preserve">, </w:t>
      </w:r>
      <w:r>
        <w:rPr>
          <w:sz w:val="28"/>
          <w:szCs w:val="28"/>
        </w:rPr>
        <w:t>v.v…</w:t>
      </w:r>
    </w:p>
    <w:p w:rsidR="00C50FBC" w:rsidRDefault="00C50FBC" w:rsidP="00C50FBC">
      <w:pPr>
        <w:pStyle w:val="ListParagraph"/>
        <w:numPr>
          <w:ilvl w:val="0"/>
          <w:numId w:val="2"/>
        </w:numPr>
        <w:spacing w:after="120"/>
        <w:rPr>
          <w:sz w:val="28"/>
          <w:szCs w:val="28"/>
        </w:rPr>
      </w:pPr>
      <w:r w:rsidRPr="000763C8">
        <w:rPr>
          <w:b/>
          <w:color w:val="FF0000"/>
          <w:sz w:val="28"/>
          <w:szCs w:val="28"/>
        </w:rPr>
        <w:t>Mẫu bài toán</w:t>
      </w:r>
      <w:r>
        <w:rPr>
          <w:sz w:val="28"/>
          <w:szCs w:val="28"/>
        </w:rPr>
        <w:t xml:space="preserve"> (problem): vấn đề hay bài toán </w:t>
      </w:r>
      <w:r w:rsidRPr="00C50FBC">
        <w:rPr>
          <w:sz w:val="28"/>
          <w:szCs w:val="28"/>
          <w:u w:val="single"/>
        </w:rPr>
        <w:t>thường thấy</w:t>
      </w:r>
      <w:r>
        <w:rPr>
          <w:sz w:val="28"/>
          <w:szCs w:val="28"/>
        </w:rPr>
        <w:t xml:space="preserve"> trong việc giải quyết vấn đề ứng dụng đặt ra, có </w:t>
      </w:r>
      <w:r w:rsidRPr="00C50FBC">
        <w:rPr>
          <w:sz w:val="28"/>
          <w:szCs w:val="28"/>
          <w:u w:val="single"/>
        </w:rPr>
        <w:t>tính cơ bản</w:t>
      </w:r>
      <w:r>
        <w:rPr>
          <w:sz w:val="28"/>
          <w:szCs w:val="28"/>
        </w:rPr>
        <w:t xml:space="preserve"> (độ phức tạp nhỏ, đơn giản), </w:t>
      </w:r>
      <w:r w:rsidRPr="00C50FBC">
        <w:rPr>
          <w:sz w:val="28"/>
          <w:szCs w:val="28"/>
          <w:u w:val="single"/>
        </w:rPr>
        <w:t>lời giải ngắn gọn</w:t>
      </w:r>
      <w:r>
        <w:rPr>
          <w:sz w:val="28"/>
          <w:szCs w:val="28"/>
        </w:rPr>
        <w:t>.</w:t>
      </w:r>
    </w:p>
    <w:p w:rsidR="00C50FBC" w:rsidRPr="00C50FBC" w:rsidRDefault="00C50FBC" w:rsidP="00C50FBC">
      <w:pPr>
        <w:pStyle w:val="ListParagraph"/>
        <w:spacing w:after="120"/>
        <w:rPr>
          <w:b/>
          <w:sz w:val="28"/>
          <w:szCs w:val="28"/>
        </w:rPr>
      </w:pPr>
      <w:r w:rsidRPr="00C50FBC">
        <w:rPr>
          <w:b/>
          <w:sz w:val="28"/>
          <w:szCs w:val="28"/>
        </w:rPr>
        <w:lastRenderedPageBreak/>
        <w:t>Ví dụ:</w:t>
      </w:r>
    </w:p>
    <w:p w:rsidR="00C50FBC" w:rsidRDefault="00C50FBC" w:rsidP="00C50FBC">
      <w:pPr>
        <w:pStyle w:val="ListParagraph"/>
        <w:numPr>
          <w:ilvl w:val="0"/>
          <w:numId w:val="3"/>
        </w:numPr>
        <w:spacing w:after="120"/>
        <w:rPr>
          <w:sz w:val="28"/>
          <w:szCs w:val="28"/>
        </w:rPr>
      </w:pPr>
      <w:r>
        <w:rPr>
          <w:sz w:val="28"/>
          <w:szCs w:val="28"/>
        </w:rPr>
        <w:t>Hệ giải các bài toán HHGT 3 chiều. Bài toán sau đây có thể xem là “mẫu bài toán”:</w:t>
      </w:r>
    </w:p>
    <w:p w:rsidR="00C50FBC" w:rsidRDefault="00C50FBC" w:rsidP="00C50FBC">
      <w:pPr>
        <w:pStyle w:val="ListParagraph"/>
        <w:spacing w:after="120"/>
        <w:ind w:left="1080"/>
        <w:rPr>
          <w:sz w:val="28"/>
          <w:szCs w:val="28"/>
        </w:rPr>
      </w:pPr>
      <w:r>
        <w:rPr>
          <w:sz w:val="28"/>
          <w:szCs w:val="28"/>
        </w:rPr>
        <w:t>Với mặt phẳng (P), nếu biết 1 điểm M thuộc mặt phẳng (P), biết một đường thẳng (d) vuông góc với (P) thì ta có thể xác định được phương trình mặt phẳng (P).</w:t>
      </w:r>
    </w:p>
    <w:p w:rsidR="00C50FBC" w:rsidRDefault="00C50FBC" w:rsidP="00C50FBC">
      <w:pPr>
        <w:pStyle w:val="ListParagraph"/>
        <w:numPr>
          <w:ilvl w:val="0"/>
          <w:numId w:val="3"/>
        </w:numPr>
        <w:spacing w:after="120"/>
        <w:rPr>
          <w:sz w:val="28"/>
          <w:szCs w:val="28"/>
        </w:rPr>
      </w:pPr>
      <w:r>
        <w:rPr>
          <w:sz w:val="28"/>
          <w:szCs w:val="28"/>
        </w:rPr>
        <w:t>Cân bằng phương trình phản ứng hóa học: …</w:t>
      </w:r>
    </w:p>
    <w:p w:rsidR="00C50FBC" w:rsidRDefault="00C50FBC" w:rsidP="00C50FBC">
      <w:pPr>
        <w:pStyle w:val="ListParagraph"/>
        <w:numPr>
          <w:ilvl w:val="0"/>
          <w:numId w:val="2"/>
        </w:numPr>
        <w:spacing w:after="120"/>
        <w:rPr>
          <w:sz w:val="28"/>
          <w:szCs w:val="28"/>
        </w:rPr>
      </w:pPr>
      <w:r w:rsidRPr="000763C8">
        <w:rPr>
          <w:b/>
          <w:color w:val="FF0000"/>
          <w:sz w:val="28"/>
          <w:szCs w:val="28"/>
        </w:rPr>
        <w:t>Bài toán mẫu</w:t>
      </w:r>
      <w:r w:rsidRPr="000763C8">
        <w:rPr>
          <w:b/>
          <w:sz w:val="28"/>
          <w:szCs w:val="28"/>
        </w:rPr>
        <w:t>:</w:t>
      </w:r>
      <w:r>
        <w:rPr>
          <w:sz w:val="28"/>
          <w:szCs w:val="28"/>
        </w:rPr>
        <w:t xml:space="preserve"> là bài toán thường là khó và có độ phức tạp cao mà chúng ta nên ghi nhớ, vì nếu chỉ dựa trên tri thức có trong CSTT và phương pháp suy diễn thông thường thì việc tìm ra lời giải là khó khăn và tốn nhiều chí phí. Việc nhớ dạng bài toán và lời giải hay cách giải của bài toán sẽ giúp ta nhanh chóng tìm được lời giải của bai toán.</w:t>
      </w:r>
    </w:p>
    <w:p w:rsidR="00C50FBC" w:rsidRDefault="00C50FBC" w:rsidP="00C50FBC">
      <w:pPr>
        <w:pStyle w:val="ListParagraph"/>
        <w:spacing w:after="120"/>
        <w:rPr>
          <w:b/>
          <w:sz w:val="28"/>
          <w:szCs w:val="28"/>
        </w:rPr>
      </w:pPr>
      <w:r w:rsidRPr="00C50FBC">
        <w:rPr>
          <w:b/>
          <w:sz w:val="28"/>
          <w:szCs w:val="28"/>
        </w:rPr>
        <w:t>Ví dụ:</w:t>
      </w:r>
    </w:p>
    <w:p w:rsidR="00C50FBC" w:rsidRDefault="00C50FBC" w:rsidP="00C50FBC">
      <w:pPr>
        <w:pStyle w:val="ListParagraph"/>
        <w:numPr>
          <w:ilvl w:val="0"/>
          <w:numId w:val="4"/>
        </w:numPr>
        <w:spacing w:after="120"/>
        <w:rPr>
          <w:sz w:val="28"/>
          <w:szCs w:val="28"/>
        </w:rPr>
      </w:pPr>
      <w:r>
        <w:rPr>
          <w:sz w:val="28"/>
          <w:szCs w:val="28"/>
        </w:rPr>
        <w:t>Một bài tập HHGT 3D (loại khó) trong các đề thi tuyển sinh đại học.</w:t>
      </w:r>
    </w:p>
    <w:p w:rsidR="00C50FBC" w:rsidRDefault="00C50FBC" w:rsidP="00C50FBC">
      <w:pPr>
        <w:pStyle w:val="ListParagraph"/>
        <w:numPr>
          <w:ilvl w:val="0"/>
          <w:numId w:val="4"/>
        </w:numPr>
        <w:spacing w:after="120"/>
        <w:rPr>
          <w:sz w:val="28"/>
          <w:szCs w:val="28"/>
        </w:rPr>
      </w:pPr>
      <w:r>
        <w:rPr>
          <w:sz w:val="28"/>
          <w:szCs w:val="28"/>
        </w:rPr>
        <w:t>Một bài tập về hóa học (loại khó) trong đề thi thi tuyển sinh đại học.</w:t>
      </w:r>
    </w:p>
    <w:p w:rsidR="00C50FBC" w:rsidRDefault="00C50FBC" w:rsidP="00C50FBC">
      <w:pPr>
        <w:spacing w:after="120"/>
        <w:rPr>
          <w:sz w:val="28"/>
          <w:szCs w:val="28"/>
        </w:rPr>
      </w:pPr>
    </w:p>
    <w:p w:rsidR="000763C8" w:rsidRDefault="000763C8" w:rsidP="000763C8">
      <w:pPr>
        <w:pStyle w:val="ListParagraph"/>
        <w:numPr>
          <w:ilvl w:val="0"/>
          <w:numId w:val="2"/>
        </w:numPr>
        <w:spacing w:after="120"/>
        <w:rPr>
          <w:sz w:val="28"/>
          <w:szCs w:val="28"/>
        </w:rPr>
      </w:pPr>
      <w:r w:rsidRPr="000763C8">
        <w:rPr>
          <w:color w:val="FF0000"/>
          <w:sz w:val="28"/>
          <w:szCs w:val="28"/>
        </w:rPr>
        <w:t>Method-base</w:t>
      </w:r>
      <w:r>
        <w:rPr>
          <w:sz w:val="28"/>
          <w:szCs w:val="28"/>
        </w:rPr>
        <w:t>:</w:t>
      </w:r>
    </w:p>
    <w:p w:rsidR="000763C8" w:rsidRPr="000763C8" w:rsidRDefault="000763C8" w:rsidP="000763C8">
      <w:pPr>
        <w:spacing w:after="120"/>
        <w:ind w:left="360"/>
        <w:rPr>
          <w:sz w:val="28"/>
          <w:szCs w:val="28"/>
        </w:rPr>
      </w:pPr>
    </w:p>
    <w:p w:rsidR="000763C8" w:rsidRDefault="000763C8" w:rsidP="00C50FBC">
      <w:pPr>
        <w:spacing w:after="120"/>
        <w:rPr>
          <w:sz w:val="28"/>
          <w:szCs w:val="28"/>
        </w:rPr>
      </w:pPr>
    </w:p>
    <w:p w:rsidR="00C50FBC" w:rsidRDefault="00C50FBC" w:rsidP="00C50FBC">
      <w:pPr>
        <w:pStyle w:val="ListParagraph"/>
        <w:numPr>
          <w:ilvl w:val="0"/>
          <w:numId w:val="1"/>
        </w:numPr>
        <w:spacing w:after="120"/>
        <w:rPr>
          <w:b/>
          <w:sz w:val="32"/>
          <w:szCs w:val="32"/>
        </w:rPr>
      </w:pPr>
      <w:r>
        <w:rPr>
          <w:b/>
          <w:sz w:val="32"/>
          <w:szCs w:val="32"/>
        </w:rPr>
        <w:t>Suy diễn tiến/lùi với việc sử dụng heuristics</w:t>
      </w:r>
    </w:p>
    <w:p w:rsidR="00C50FBC" w:rsidRDefault="00C50FBC" w:rsidP="00C50FBC">
      <w:pPr>
        <w:pStyle w:val="ListParagraph"/>
        <w:numPr>
          <w:ilvl w:val="0"/>
          <w:numId w:val="2"/>
        </w:numPr>
        <w:spacing w:after="120"/>
        <w:rPr>
          <w:b/>
          <w:sz w:val="32"/>
          <w:szCs w:val="32"/>
        </w:rPr>
      </w:pPr>
      <w:r>
        <w:rPr>
          <w:b/>
          <w:sz w:val="32"/>
          <w:szCs w:val="32"/>
        </w:rPr>
        <w:t xml:space="preserve">Các bước thực hiện thiết kế: </w:t>
      </w:r>
    </w:p>
    <w:p w:rsidR="00C50FBC" w:rsidRDefault="00C50FBC" w:rsidP="00C50FBC">
      <w:pPr>
        <w:pStyle w:val="ListParagraph"/>
        <w:numPr>
          <w:ilvl w:val="0"/>
          <w:numId w:val="5"/>
        </w:numPr>
        <w:spacing w:after="120"/>
        <w:rPr>
          <w:b/>
          <w:sz w:val="32"/>
          <w:szCs w:val="32"/>
        </w:rPr>
      </w:pPr>
      <w:r>
        <w:rPr>
          <w:b/>
          <w:sz w:val="32"/>
          <w:szCs w:val="32"/>
        </w:rPr>
        <w:t>Xác định, tìm các heuristics</w:t>
      </w:r>
    </w:p>
    <w:p w:rsidR="00C50FBC" w:rsidRDefault="00C50FBC" w:rsidP="00C50FBC">
      <w:pPr>
        <w:pStyle w:val="ListParagraph"/>
        <w:numPr>
          <w:ilvl w:val="0"/>
          <w:numId w:val="5"/>
        </w:numPr>
        <w:spacing w:after="120"/>
        <w:rPr>
          <w:b/>
          <w:sz w:val="32"/>
          <w:szCs w:val="32"/>
        </w:rPr>
      </w:pPr>
      <w:r>
        <w:rPr>
          <w:b/>
          <w:sz w:val="32"/>
          <w:szCs w:val="32"/>
        </w:rPr>
        <w:t>Xây dựng thuật giải suy diễn dùng heuristics</w:t>
      </w:r>
    </w:p>
    <w:p w:rsidR="00C50FBC" w:rsidRDefault="00C50FBC" w:rsidP="00C50FBC">
      <w:pPr>
        <w:pStyle w:val="ListParagraph"/>
        <w:numPr>
          <w:ilvl w:val="0"/>
          <w:numId w:val="5"/>
        </w:numPr>
        <w:spacing w:after="120"/>
        <w:rPr>
          <w:b/>
          <w:sz w:val="32"/>
          <w:szCs w:val="32"/>
        </w:rPr>
      </w:pPr>
      <w:r>
        <w:rPr>
          <w:b/>
          <w:sz w:val="32"/>
          <w:szCs w:val="32"/>
        </w:rPr>
        <w:t xml:space="preserve">Phân tích đánh giá hiệu quả: lý thuyết, hay là thực nghiệm. </w:t>
      </w:r>
    </w:p>
    <w:p w:rsidR="00C50FBC" w:rsidRDefault="00C50FBC" w:rsidP="00C50FBC">
      <w:pPr>
        <w:pStyle w:val="ListParagraph"/>
        <w:numPr>
          <w:ilvl w:val="0"/>
          <w:numId w:val="2"/>
        </w:numPr>
        <w:spacing w:after="120"/>
        <w:rPr>
          <w:b/>
          <w:sz w:val="32"/>
          <w:szCs w:val="32"/>
        </w:rPr>
      </w:pPr>
      <w:r>
        <w:rPr>
          <w:b/>
          <w:sz w:val="32"/>
          <w:szCs w:val="32"/>
        </w:rPr>
        <w:t>Xác định, tìm các heuristics</w:t>
      </w:r>
    </w:p>
    <w:p w:rsidR="004B4991" w:rsidRDefault="004B4991" w:rsidP="004B4991">
      <w:pPr>
        <w:pStyle w:val="ListParagraph"/>
        <w:numPr>
          <w:ilvl w:val="0"/>
          <w:numId w:val="5"/>
        </w:numPr>
        <w:spacing w:after="120"/>
        <w:rPr>
          <w:b/>
          <w:sz w:val="32"/>
          <w:szCs w:val="32"/>
        </w:rPr>
      </w:pPr>
      <w:r>
        <w:rPr>
          <w:b/>
          <w:sz w:val="32"/>
          <w:szCs w:val="32"/>
        </w:rPr>
        <w:t xml:space="preserve">Tìm luật áp dụng: Xác lập độ ưu tiên chọn luật, thu hẹp tập luật. Các căn cứ: tần suất sử dụng luật, dạng bài toán (liên quan đến giả thiết và mục tiêu bài toán), kinh nghiệm chuyên </w:t>
      </w:r>
      <w:r>
        <w:rPr>
          <w:b/>
          <w:sz w:val="32"/>
          <w:szCs w:val="32"/>
        </w:rPr>
        <w:lastRenderedPageBreak/>
        <w:t>gia.</w:t>
      </w:r>
      <w:r w:rsidR="00343FAC">
        <w:rPr>
          <w:b/>
          <w:sz w:val="32"/>
          <w:szCs w:val="32"/>
        </w:rPr>
        <w:t xml:space="preserve">  </w:t>
      </w:r>
      <w:r w:rsidR="00343FAC">
        <w:rPr>
          <w:b/>
          <w:sz w:val="32"/>
          <w:szCs w:val="32"/>
        </w:rPr>
        <w:br/>
      </w:r>
      <w:r w:rsidR="00343FAC" w:rsidRPr="00343FAC">
        <w:rPr>
          <w:b/>
          <w:sz w:val="32"/>
          <w:szCs w:val="32"/>
        </w:rPr>
        <w:sym w:font="Wingdings" w:char="F0E0"/>
      </w:r>
      <w:r w:rsidR="00343FAC">
        <w:rPr>
          <w:b/>
          <w:sz w:val="32"/>
          <w:szCs w:val="32"/>
        </w:rPr>
        <w:t xml:space="preserve"> Xây dựng </w:t>
      </w:r>
      <w:r w:rsidR="00343FAC" w:rsidRPr="00343FAC">
        <w:rPr>
          <w:b/>
          <w:color w:val="FF0000"/>
          <w:sz w:val="32"/>
          <w:szCs w:val="32"/>
        </w:rPr>
        <w:t>các quy tắc heuristic cho việc chọn luật áp dụng</w:t>
      </w:r>
      <w:r w:rsidR="00343FAC">
        <w:rPr>
          <w:b/>
          <w:sz w:val="32"/>
          <w:szCs w:val="32"/>
        </w:rPr>
        <w:t>.</w:t>
      </w:r>
    </w:p>
    <w:p w:rsidR="004B4991" w:rsidRDefault="004B4991" w:rsidP="004B4991">
      <w:pPr>
        <w:pStyle w:val="ListParagraph"/>
        <w:numPr>
          <w:ilvl w:val="0"/>
          <w:numId w:val="5"/>
        </w:numPr>
        <w:spacing w:after="120"/>
        <w:rPr>
          <w:b/>
          <w:sz w:val="32"/>
          <w:szCs w:val="32"/>
        </w:rPr>
      </w:pPr>
      <w:r>
        <w:rPr>
          <w:b/>
          <w:sz w:val="32"/>
          <w:szCs w:val="32"/>
        </w:rPr>
        <w:t>Tập sự kiện: phân loại sự kiện, tổ chức phân lớp tập sự kiện, xây dựng các quy tắc ưu tiên theo luật đang xét, giới hạn tạp sự kiện, v.v…</w:t>
      </w:r>
      <w:r w:rsidR="00343FAC">
        <w:rPr>
          <w:b/>
          <w:sz w:val="32"/>
          <w:szCs w:val="32"/>
        </w:rPr>
        <w:t xml:space="preserve"> </w:t>
      </w:r>
      <w:r w:rsidR="00343FAC">
        <w:rPr>
          <w:b/>
          <w:sz w:val="32"/>
          <w:szCs w:val="32"/>
        </w:rPr>
        <w:br/>
      </w:r>
      <w:r w:rsidR="00343FAC" w:rsidRPr="00343FAC">
        <w:rPr>
          <w:b/>
          <w:sz w:val="32"/>
          <w:szCs w:val="32"/>
        </w:rPr>
        <w:sym w:font="Wingdings" w:char="F0E0"/>
      </w:r>
      <w:r w:rsidR="00343FAC">
        <w:rPr>
          <w:b/>
          <w:sz w:val="32"/>
          <w:szCs w:val="32"/>
        </w:rPr>
        <w:t xml:space="preserve"> các quy tắc heuristic hỗ trợ thêm cho việc chọn luật, giảm thiểu tính toán trong quá trình so khớp sự kiện.</w:t>
      </w:r>
    </w:p>
    <w:p w:rsidR="004B4991" w:rsidRDefault="004B4991" w:rsidP="004B4991">
      <w:pPr>
        <w:pStyle w:val="ListParagraph"/>
        <w:numPr>
          <w:ilvl w:val="0"/>
          <w:numId w:val="5"/>
        </w:numPr>
        <w:spacing w:after="120"/>
        <w:rPr>
          <w:b/>
          <w:sz w:val="32"/>
          <w:szCs w:val="32"/>
        </w:rPr>
      </w:pPr>
      <w:r>
        <w:rPr>
          <w:b/>
          <w:sz w:val="32"/>
          <w:szCs w:val="32"/>
        </w:rPr>
        <w:t>Về mặt kỹ thuật: tối ưu hóa kỹ thuật so khớp sự kiện, và so khớp tập sự kiện.</w:t>
      </w:r>
    </w:p>
    <w:p w:rsidR="00343FAC" w:rsidRPr="00343FAC" w:rsidRDefault="00343FAC" w:rsidP="00343FAC">
      <w:pPr>
        <w:spacing w:after="120"/>
        <w:rPr>
          <w:b/>
          <w:sz w:val="32"/>
          <w:szCs w:val="32"/>
        </w:rPr>
      </w:pPr>
    </w:p>
    <w:p w:rsidR="004B4991" w:rsidRPr="00343FAC" w:rsidRDefault="00C50FBC" w:rsidP="00343FAC">
      <w:pPr>
        <w:pStyle w:val="ListParagraph"/>
        <w:numPr>
          <w:ilvl w:val="0"/>
          <w:numId w:val="2"/>
        </w:numPr>
        <w:spacing w:after="120"/>
        <w:rPr>
          <w:b/>
          <w:sz w:val="32"/>
          <w:szCs w:val="32"/>
        </w:rPr>
      </w:pPr>
      <w:r>
        <w:rPr>
          <w:b/>
          <w:sz w:val="32"/>
          <w:szCs w:val="32"/>
        </w:rPr>
        <w:t>Thuật giải</w:t>
      </w:r>
      <w:r w:rsidR="004B4991">
        <w:rPr>
          <w:b/>
          <w:sz w:val="32"/>
          <w:szCs w:val="32"/>
        </w:rPr>
        <w:t>:</w:t>
      </w:r>
    </w:p>
    <w:p w:rsidR="00343FAC" w:rsidRDefault="00343FAC" w:rsidP="00343FAC">
      <w:pPr>
        <w:pStyle w:val="ListParagraph"/>
        <w:spacing w:after="120"/>
        <w:ind w:left="1080"/>
        <w:rPr>
          <w:b/>
          <w:sz w:val="32"/>
          <w:szCs w:val="32"/>
        </w:rPr>
      </w:pPr>
      <w:r w:rsidRPr="006B6999">
        <w:rPr>
          <w:b/>
          <w:sz w:val="32"/>
          <w:szCs w:val="32"/>
          <w:u w:val="single"/>
        </w:rPr>
        <w:t>Algorithm</w:t>
      </w:r>
      <w:r>
        <w:rPr>
          <w:b/>
          <w:sz w:val="32"/>
          <w:szCs w:val="32"/>
        </w:rPr>
        <w:t>:</w:t>
      </w:r>
    </w:p>
    <w:p w:rsidR="00343FAC" w:rsidRDefault="00343FAC" w:rsidP="00343FAC">
      <w:pPr>
        <w:pStyle w:val="ListParagraph"/>
        <w:spacing w:after="120"/>
        <w:ind w:left="1080"/>
        <w:rPr>
          <w:b/>
          <w:sz w:val="32"/>
          <w:szCs w:val="32"/>
        </w:rPr>
      </w:pPr>
      <w:r>
        <w:rPr>
          <w:b/>
          <w:sz w:val="32"/>
          <w:szCs w:val="32"/>
        </w:rPr>
        <w:t xml:space="preserve">Bước 1:    </w:t>
      </w:r>
    </w:p>
    <w:p w:rsidR="00343FAC" w:rsidRDefault="00343FAC" w:rsidP="00343FAC">
      <w:pPr>
        <w:pStyle w:val="ListParagraph"/>
        <w:spacing w:after="120"/>
        <w:ind w:left="1080" w:firstLine="360"/>
        <w:rPr>
          <w:b/>
          <w:sz w:val="32"/>
          <w:szCs w:val="32"/>
        </w:rPr>
      </w:pPr>
      <w:r>
        <w:rPr>
          <w:b/>
          <w:sz w:val="32"/>
          <w:szCs w:val="32"/>
        </w:rPr>
        <w:t>facts = GT;   solution = [];</w:t>
      </w:r>
      <w:r>
        <w:rPr>
          <w:b/>
          <w:sz w:val="32"/>
          <w:szCs w:val="32"/>
        </w:rPr>
        <w:br/>
        <w:t>Bước 2:</w:t>
      </w:r>
    </w:p>
    <w:p w:rsidR="00343FAC" w:rsidRDefault="00343FAC" w:rsidP="00343FAC">
      <w:pPr>
        <w:pStyle w:val="ListParagraph"/>
        <w:spacing w:after="120"/>
        <w:ind w:left="1080" w:firstLine="360"/>
        <w:rPr>
          <w:b/>
          <w:sz w:val="32"/>
          <w:szCs w:val="32"/>
        </w:rPr>
      </w:pPr>
      <w:r>
        <w:rPr>
          <w:b/>
          <w:sz w:val="32"/>
          <w:szCs w:val="32"/>
        </w:rPr>
        <w:t xml:space="preserve">while  not (KL </w:t>
      </w:r>
      <w:r w:rsidRPr="006B6999">
        <w:rPr>
          <w:b/>
          <w:position w:val="-8"/>
          <w:sz w:val="32"/>
          <w:szCs w:val="32"/>
        </w:rPr>
        <w:object w:dxaOrig="240" w:dyaOrig="240">
          <v:shape id="_x0000_i1035" type="#_x0000_t75" style="width:11.55pt;height:11.55pt" o:ole="">
            <v:imagedata r:id="rId9" o:title=""/>
          </v:shape>
          <o:OLEObject Type="Embed" ShapeID="_x0000_i1035" DrawAspect="Content" ObjectID="_1632071495" r:id="rId23"/>
        </w:object>
      </w:r>
      <w:r>
        <w:rPr>
          <w:b/>
          <w:sz w:val="32"/>
          <w:szCs w:val="32"/>
        </w:rPr>
        <w:t xml:space="preserve"> facts)  do</w:t>
      </w:r>
    </w:p>
    <w:p w:rsidR="00343FAC" w:rsidRDefault="00343FAC" w:rsidP="00343FAC">
      <w:pPr>
        <w:pStyle w:val="ListParagraph"/>
        <w:spacing w:after="120"/>
        <w:ind w:left="1080" w:firstLine="360"/>
        <w:rPr>
          <w:b/>
          <w:sz w:val="32"/>
          <w:szCs w:val="32"/>
        </w:rPr>
      </w:pPr>
      <w:r>
        <w:rPr>
          <w:b/>
          <w:sz w:val="32"/>
          <w:szCs w:val="32"/>
        </w:rPr>
        <w:tab/>
        <w:t xml:space="preserve">2.1: Dựa trên </w:t>
      </w:r>
      <w:r w:rsidRPr="00343FAC">
        <w:rPr>
          <w:b/>
          <w:color w:val="FF0000"/>
          <w:sz w:val="32"/>
          <w:szCs w:val="32"/>
        </w:rPr>
        <w:t>các quy tắc heuristic cho việc chọn luật áp dụng</w:t>
      </w:r>
      <w:r>
        <w:rPr>
          <w:b/>
          <w:sz w:val="32"/>
          <w:szCs w:val="32"/>
        </w:rPr>
        <w:t>, tìm luật r trong K thỏa:</w:t>
      </w:r>
      <w:r>
        <w:rPr>
          <w:b/>
          <w:sz w:val="32"/>
          <w:szCs w:val="32"/>
        </w:rPr>
        <w:br/>
        <w:t>r áp dụng được trên facts để sinh ra sự kiện mới</w:t>
      </w:r>
      <w:r>
        <w:rPr>
          <w:b/>
          <w:sz w:val="32"/>
          <w:szCs w:val="32"/>
        </w:rPr>
        <w:br/>
        <w:t>(tìm được r đồng thời xác định được một deduction_step)</w:t>
      </w:r>
    </w:p>
    <w:p w:rsidR="00343FAC" w:rsidRDefault="00343FAC" w:rsidP="00343FAC">
      <w:pPr>
        <w:pStyle w:val="ListParagraph"/>
        <w:spacing w:after="120"/>
        <w:ind w:left="1080" w:firstLine="360"/>
        <w:rPr>
          <w:b/>
          <w:sz w:val="32"/>
          <w:szCs w:val="32"/>
        </w:rPr>
      </w:pPr>
      <w:r>
        <w:rPr>
          <w:b/>
          <w:sz w:val="32"/>
          <w:szCs w:val="32"/>
        </w:rPr>
        <w:tab/>
        <w:t>2.2: if  (tìm được r trong bước 2.1)</w:t>
      </w:r>
    </w:p>
    <w:p w:rsidR="00343FAC" w:rsidRDefault="00343FAC" w:rsidP="00343FAC">
      <w:pPr>
        <w:pStyle w:val="ListParagraph"/>
        <w:spacing w:after="120"/>
        <w:ind w:left="1080" w:firstLine="360"/>
        <w:rPr>
          <w:b/>
          <w:sz w:val="32"/>
          <w:szCs w:val="32"/>
        </w:rPr>
      </w:pPr>
      <w:r>
        <w:rPr>
          <w:b/>
          <w:sz w:val="32"/>
          <w:szCs w:val="32"/>
        </w:rPr>
        <w:tab/>
      </w:r>
      <w:r>
        <w:rPr>
          <w:b/>
          <w:sz w:val="32"/>
          <w:szCs w:val="32"/>
        </w:rPr>
        <w:tab/>
        <w:t xml:space="preserve">  step = deduction_step tương ứng của r;</w:t>
      </w:r>
    </w:p>
    <w:p w:rsidR="00343FAC" w:rsidRDefault="00343FAC" w:rsidP="00343FAC">
      <w:pPr>
        <w:pStyle w:val="ListParagraph"/>
        <w:spacing w:after="120"/>
        <w:ind w:left="0"/>
        <w:rPr>
          <w:b/>
          <w:sz w:val="32"/>
          <w:szCs w:val="32"/>
        </w:rPr>
      </w:pPr>
      <w:r>
        <w:rPr>
          <w:b/>
          <w:sz w:val="32"/>
          <w:szCs w:val="32"/>
        </w:rPr>
        <w:tab/>
      </w:r>
      <w:r>
        <w:rPr>
          <w:b/>
          <w:sz w:val="32"/>
          <w:szCs w:val="32"/>
        </w:rPr>
        <w:tab/>
      </w:r>
      <w:r>
        <w:rPr>
          <w:b/>
          <w:sz w:val="32"/>
          <w:szCs w:val="32"/>
        </w:rPr>
        <w:tab/>
      </w:r>
      <w:r>
        <w:rPr>
          <w:b/>
          <w:sz w:val="32"/>
          <w:szCs w:val="32"/>
        </w:rPr>
        <w:tab/>
        <w:t xml:space="preserve">  bổ sung các sự kiện mới vào tập facts;</w:t>
      </w:r>
    </w:p>
    <w:p w:rsidR="00343FAC" w:rsidRDefault="00343FAC" w:rsidP="00343FAC">
      <w:pPr>
        <w:pStyle w:val="ListParagraph"/>
        <w:spacing w:after="120"/>
        <w:ind w:left="0"/>
        <w:rPr>
          <w:b/>
          <w:sz w:val="32"/>
          <w:szCs w:val="32"/>
        </w:rPr>
      </w:pPr>
      <w:r>
        <w:rPr>
          <w:b/>
          <w:sz w:val="32"/>
          <w:szCs w:val="32"/>
        </w:rPr>
        <w:tab/>
      </w:r>
      <w:r>
        <w:rPr>
          <w:b/>
          <w:sz w:val="32"/>
          <w:szCs w:val="32"/>
        </w:rPr>
        <w:tab/>
      </w:r>
      <w:r>
        <w:rPr>
          <w:b/>
          <w:sz w:val="32"/>
          <w:szCs w:val="32"/>
        </w:rPr>
        <w:tab/>
      </w:r>
      <w:r>
        <w:rPr>
          <w:b/>
          <w:sz w:val="32"/>
          <w:szCs w:val="32"/>
        </w:rPr>
        <w:tab/>
        <w:t xml:space="preserve">  thêm step vào solution;</w:t>
      </w:r>
    </w:p>
    <w:p w:rsidR="00343FAC" w:rsidRDefault="00343FAC" w:rsidP="00343FAC">
      <w:pPr>
        <w:pStyle w:val="ListParagraph"/>
        <w:spacing w:after="120"/>
        <w:ind w:left="0"/>
        <w:rPr>
          <w:b/>
          <w:sz w:val="32"/>
          <w:szCs w:val="32"/>
        </w:rPr>
      </w:pPr>
      <w:r>
        <w:rPr>
          <w:b/>
          <w:sz w:val="32"/>
          <w:szCs w:val="32"/>
        </w:rPr>
        <w:tab/>
      </w:r>
      <w:r>
        <w:rPr>
          <w:b/>
          <w:sz w:val="32"/>
          <w:szCs w:val="32"/>
        </w:rPr>
        <w:tab/>
      </w:r>
      <w:r>
        <w:rPr>
          <w:b/>
          <w:sz w:val="32"/>
          <w:szCs w:val="32"/>
        </w:rPr>
        <w:tab/>
        <w:t xml:space="preserve">        else</w:t>
      </w:r>
    </w:p>
    <w:p w:rsidR="00343FAC" w:rsidRDefault="00343FAC" w:rsidP="00343FAC">
      <w:pPr>
        <w:pStyle w:val="ListParagraph"/>
        <w:spacing w:after="120"/>
        <w:ind w:left="0"/>
        <w:rPr>
          <w:b/>
          <w:sz w:val="32"/>
          <w:szCs w:val="32"/>
        </w:rPr>
      </w:pPr>
      <w:r>
        <w:rPr>
          <w:b/>
          <w:sz w:val="32"/>
          <w:szCs w:val="32"/>
        </w:rPr>
        <w:tab/>
      </w:r>
      <w:r>
        <w:rPr>
          <w:b/>
          <w:sz w:val="32"/>
          <w:szCs w:val="32"/>
        </w:rPr>
        <w:tab/>
      </w:r>
      <w:r>
        <w:rPr>
          <w:b/>
          <w:sz w:val="32"/>
          <w:szCs w:val="32"/>
        </w:rPr>
        <w:tab/>
      </w:r>
      <w:r>
        <w:rPr>
          <w:b/>
          <w:sz w:val="32"/>
          <w:szCs w:val="32"/>
        </w:rPr>
        <w:tab/>
        <w:t xml:space="preserve">  kết thúc suy siễn, kết luận: không tìm được lời giải</w:t>
      </w:r>
    </w:p>
    <w:p w:rsidR="00343FAC" w:rsidRDefault="00343FAC" w:rsidP="00343FAC">
      <w:pPr>
        <w:spacing w:after="120"/>
        <w:ind w:firstLine="720"/>
        <w:rPr>
          <w:b/>
          <w:sz w:val="32"/>
          <w:szCs w:val="32"/>
        </w:rPr>
      </w:pPr>
      <w:r w:rsidRPr="006B6999">
        <w:rPr>
          <w:b/>
          <w:sz w:val="32"/>
          <w:szCs w:val="32"/>
        </w:rPr>
        <w:t xml:space="preserve">Bước </w:t>
      </w:r>
      <w:r>
        <w:rPr>
          <w:b/>
          <w:sz w:val="32"/>
          <w:szCs w:val="32"/>
        </w:rPr>
        <w:t>3</w:t>
      </w:r>
      <w:r w:rsidRPr="006B6999">
        <w:rPr>
          <w:b/>
          <w:sz w:val="32"/>
          <w:szCs w:val="32"/>
        </w:rPr>
        <w:t>:</w:t>
      </w:r>
      <w:r>
        <w:rPr>
          <w:b/>
          <w:sz w:val="32"/>
          <w:szCs w:val="32"/>
        </w:rPr>
        <w:t xml:space="preserve">  Tìm được lời giải: solution là ds các bước giải.</w:t>
      </w:r>
    </w:p>
    <w:p w:rsidR="00343FAC" w:rsidRDefault="00343FAC" w:rsidP="00343FAC">
      <w:pPr>
        <w:spacing w:after="120"/>
        <w:rPr>
          <w:b/>
          <w:sz w:val="32"/>
          <w:szCs w:val="32"/>
        </w:rPr>
      </w:pPr>
    </w:p>
    <w:p w:rsidR="00343FAC" w:rsidRPr="00343FAC" w:rsidRDefault="00343FAC" w:rsidP="00343FAC">
      <w:pPr>
        <w:spacing w:after="120"/>
        <w:rPr>
          <w:b/>
          <w:sz w:val="32"/>
          <w:szCs w:val="32"/>
        </w:rPr>
      </w:pPr>
    </w:p>
    <w:p w:rsidR="00C50FBC" w:rsidRDefault="00C50FBC" w:rsidP="00C50FBC">
      <w:pPr>
        <w:pStyle w:val="ListParagraph"/>
        <w:numPr>
          <w:ilvl w:val="0"/>
          <w:numId w:val="2"/>
        </w:numPr>
        <w:spacing w:after="120"/>
        <w:rPr>
          <w:b/>
          <w:sz w:val="32"/>
          <w:szCs w:val="32"/>
        </w:rPr>
      </w:pPr>
      <w:r>
        <w:rPr>
          <w:b/>
          <w:sz w:val="32"/>
          <w:szCs w:val="32"/>
        </w:rPr>
        <w:t>Ví dụ áp dụng</w:t>
      </w:r>
      <w:r w:rsidR="004B4991">
        <w:rPr>
          <w:b/>
          <w:sz w:val="32"/>
          <w:szCs w:val="32"/>
        </w:rPr>
        <w:t>:</w:t>
      </w:r>
    </w:p>
    <w:p w:rsidR="004B4991" w:rsidRPr="00C50FBC" w:rsidRDefault="004B4991" w:rsidP="004B4991">
      <w:pPr>
        <w:pStyle w:val="ListParagraph"/>
        <w:numPr>
          <w:ilvl w:val="0"/>
          <w:numId w:val="5"/>
        </w:numPr>
        <w:spacing w:after="120"/>
        <w:rPr>
          <w:b/>
          <w:sz w:val="32"/>
          <w:szCs w:val="32"/>
        </w:rPr>
      </w:pPr>
    </w:p>
    <w:p w:rsidR="00C50FBC" w:rsidRDefault="00C50FBC" w:rsidP="00C50FBC">
      <w:pPr>
        <w:pStyle w:val="ListParagraph"/>
        <w:numPr>
          <w:ilvl w:val="0"/>
          <w:numId w:val="1"/>
        </w:numPr>
        <w:spacing w:after="120"/>
        <w:rPr>
          <w:b/>
          <w:sz w:val="32"/>
          <w:szCs w:val="32"/>
        </w:rPr>
      </w:pPr>
      <w:r>
        <w:rPr>
          <w:b/>
          <w:sz w:val="32"/>
          <w:szCs w:val="32"/>
        </w:rPr>
        <w:t>Suy diễn tiến/lùi với việc sử dụng các mẫu bài toán</w:t>
      </w:r>
    </w:p>
    <w:p w:rsidR="00C50FBC" w:rsidRPr="00C50FBC" w:rsidRDefault="00C50FBC" w:rsidP="000763C8">
      <w:pPr>
        <w:pStyle w:val="ListParagraph"/>
        <w:numPr>
          <w:ilvl w:val="0"/>
          <w:numId w:val="5"/>
        </w:numPr>
        <w:rPr>
          <w:b/>
          <w:sz w:val="32"/>
          <w:szCs w:val="32"/>
        </w:rPr>
      </w:pPr>
    </w:p>
    <w:p w:rsidR="00C50FBC" w:rsidRDefault="00C50FBC" w:rsidP="00C50FBC">
      <w:pPr>
        <w:pStyle w:val="ListParagraph"/>
        <w:numPr>
          <w:ilvl w:val="0"/>
          <w:numId w:val="1"/>
        </w:numPr>
        <w:spacing w:after="120"/>
        <w:rPr>
          <w:b/>
          <w:sz w:val="32"/>
          <w:szCs w:val="32"/>
        </w:rPr>
      </w:pPr>
      <w:r w:rsidRPr="00C50FBC">
        <w:rPr>
          <w:b/>
          <w:sz w:val="32"/>
          <w:szCs w:val="32"/>
        </w:rPr>
        <w:t>Suy diễn tiến/lùi với việc sử dụng các bài toán mẫu</w:t>
      </w:r>
    </w:p>
    <w:p w:rsidR="00C50FBC" w:rsidRPr="00C50FBC" w:rsidRDefault="00C50FBC" w:rsidP="000763C8">
      <w:pPr>
        <w:pStyle w:val="ListParagraph"/>
        <w:numPr>
          <w:ilvl w:val="0"/>
          <w:numId w:val="5"/>
        </w:numPr>
        <w:rPr>
          <w:b/>
          <w:sz w:val="32"/>
          <w:szCs w:val="32"/>
        </w:rPr>
      </w:pPr>
    </w:p>
    <w:p w:rsidR="00C50FBC" w:rsidRPr="00C50FBC" w:rsidRDefault="00C50FBC" w:rsidP="00C50FBC">
      <w:pPr>
        <w:pStyle w:val="ListParagraph"/>
        <w:numPr>
          <w:ilvl w:val="0"/>
          <w:numId w:val="1"/>
        </w:numPr>
        <w:spacing w:after="120"/>
        <w:rPr>
          <w:b/>
          <w:sz w:val="32"/>
          <w:szCs w:val="32"/>
        </w:rPr>
      </w:pPr>
      <w:r w:rsidRPr="00C50FBC">
        <w:rPr>
          <w:b/>
          <w:sz w:val="32"/>
          <w:szCs w:val="32"/>
        </w:rPr>
        <w:t>Suy diễn tiến/lùi với việc sử dụng</w:t>
      </w:r>
      <w:r>
        <w:rPr>
          <w:b/>
          <w:sz w:val="32"/>
          <w:szCs w:val="32"/>
        </w:rPr>
        <w:t xml:space="preserve"> kết hợp H, SP, PP</w:t>
      </w:r>
    </w:p>
    <w:p w:rsidR="00C50FBC" w:rsidRPr="000763C8" w:rsidRDefault="00C50FBC" w:rsidP="000763C8">
      <w:pPr>
        <w:pStyle w:val="ListParagraph"/>
        <w:numPr>
          <w:ilvl w:val="0"/>
          <w:numId w:val="5"/>
        </w:numPr>
        <w:rPr>
          <w:sz w:val="28"/>
          <w:szCs w:val="28"/>
        </w:rPr>
      </w:pPr>
    </w:p>
    <w:p w:rsidR="00F73E29" w:rsidRDefault="00F73E29" w:rsidP="00C50FBC">
      <w:pPr>
        <w:rPr>
          <w:sz w:val="28"/>
          <w:szCs w:val="28"/>
        </w:rPr>
      </w:pPr>
    </w:p>
    <w:p w:rsidR="001234D2" w:rsidRPr="001234D2" w:rsidRDefault="001234D2" w:rsidP="001234D2">
      <w:pPr>
        <w:jc w:val="center"/>
        <w:rPr>
          <w:b/>
          <w:color w:val="FF0000"/>
          <w:sz w:val="32"/>
          <w:szCs w:val="32"/>
        </w:rPr>
      </w:pPr>
      <w:r w:rsidRPr="001234D2">
        <w:rPr>
          <w:b/>
          <w:color w:val="FF0000"/>
          <w:sz w:val="32"/>
          <w:szCs w:val="32"/>
        </w:rPr>
        <w:t>SUY DIỄN GIẢI VẤN ĐỀ (BÀI TOÁN) TRÊN COKB</w:t>
      </w:r>
    </w:p>
    <w:p w:rsidR="001234D2" w:rsidRPr="001234D2" w:rsidRDefault="001234D2" w:rsidP="001234D2">
      <w:pPr>
        <w:pStyle w:val="ListParagraph"/>
        <w:numPr>
          <w:ilvl w:val="0"/>
          <w:numId w:val="24"/>
        </w:numPr>
        <w:rPr>
          <w:b/>
          <w:sz w:val="28"/>
          <w:szCs w:val="28"/>
        </w:rPr>
      </w:pPr>
      <w:r w:rsidRPr="001234D2">
        <w:rPr>
          <w:b/>
          <w:sz w:val="28"/>
          <w:szCs w:val="28"/>
        </w:rPr>
        <w:t>Cơ sở tri thức các đối tượng tính toán (COKB)</w:t>
      </w:r>
    </w:p>
    <w:p w:rsidR="001234D2" w:rsidRDefault="001234D2" w:rsidP="001234D2">
      <w:pPr>
        <w:pStyle w:val="ListParagraph"/>
        <w:numPr>
          <w:ilvl w:val="0"/>
          <w:numId w:val="5"/>
        </w:numPr>
        <w:ind w:left="720"/>
        <w:rPr>
          <w:sz w:val="28"/>
          <w:szCs w:val="28"/>
        </w:rPr>
      </w:pPr>
      <w:r>
        <w:rPr>
          <w:sz w:val="28"/>
          <w:szCs w:val="28"/>
        </w:rPr>
        <w:t>Mô hình</w:t>
      </w:r>
    </w:p>
    <w:p w:rsidR="001234D2" w:rsidRDefault="001234D2" w:rsidP="001234D2">
      <w:pPr>
        <w:pStyle w:val="ListParagraph"/>
        <w:numPr>
          <w:ilvl w:val="0"/>
          <w:numId w:val="5"/>
        </w:numPr>
        <w:ind w:left="720"/>
        <w:rPr>
          <w:sz w:val="28"/>
          <w:szCs w:val="28"/>
        </w:rPr>
      </w:pPr>
      <w:r>
        <w:rPr>
          <w:sz w:val="28"/>
          <w:szCs w:val="28"/>
        </w:rPr>
        <w:t>Ngôn ngữ đặc tả</w:t>
      </w:r>
    </w:p>
    <w:p w:rsidR="001234D2" w:rsidRDefault="001234D2" w:rsidP="001234D2">
      <w:pPr>
        <w:pStyle w:val="ListParagraph"/>
        <w:numPr>
          <w:ilvl w:val="0"/>
          <w:numId w:val="5"/>
        </w:numPr>
        <w:ind w:left="720"/>
        <w:rPr>
          <w:sz w:val="28"/>
          <w:szCs w:val="28"/>
        </w:rPr>
      </w:pPr>
      <w:r>
        <w:rPr>
          <w:sz w:val="28"/>
          <w:szCs w:val="28"/>
        </w:rPr>
        <w:t>Tổ chức lưu trữ</w:t>
      </w:r>
    </w:p>
    <w:p w:rsidR="001234D2" w:rsidRDefault="001234D2" w:rsidP="001234D2">
      <w:pPr>
        <w:pStyle w:val="ListParagraph"/>
        <w:numPr>
          <w:ilvl w:val="0"/>
          <w:numId w:val="5"/>
        </w:numPr>
        <w:ind w:left="720"/>
        <w:rPr>
          <w:sz w:val="28"/>
          <w:szCs w:val="28"/>
        </w:rPr>
      </w:pPr>
      <w:r>
        <w:rPr>
          <w:sz w:val="28"/>
          <w:szCs w:val="28"/>
        </w:rPr>
        <w:t>Sự kiện và so khớp sự kiện</w:t>
      </w:r>
    </w:p>
    <w:p w:rsidR="00F07790" w:rsidRPr="00F07790" w:rsidRDefault="00F07790" w:rsidP="00F07790">
      <w:pPr>
        <w:rPr>
          <w:sz w:val="28"/>
          <w:szCs w:val="28"/>
        </w:rPr>
      </w:pPr>
    </w:p>
    <w:p w:rsidR="001234D2" w:rsidRPr="001234D2" w:rsidRDefault="00F07790" w:rsidP="001234D2">
      <w:pPr>
        <w:pStyle w:val="ListParagraph"/>
        <w:numPr>
          <w:ilvl w:val="0"/>
          <w:numId w:val="24"/>
        </w:numPr>
        <w:rPr>
          <w:b/>
          <w:sz w:val="28"/>
          <w:szCs w:val="28"/>
        </w:rPr>
      </w:pPr>
      <w:r>
        <w:rPr>
          <w:b/>
          <w:sz w:val="28"/>
          <w:szCs w:val="28"/>
        </w:rPr>
        <w:t>M</w:t>
      </w:r>
      <w:r w:rsidR="001234D2" w:rsidRPr="001234D2">
        <w:rPr>
          <w:b/>
          <w:sz w:val="28"/>
          <w:szCs w:val="28"/>
        </w:rPr>
        <w:t>ô hình bài toán tổng quát</w:t>
      </w:r>
      <w:r>
        <w:rPr>
          <w:b/>
          <w:sz w:val="28"/>
          <w:szCs w:val="28"/>
        </w:rPr>
        <w:t xml:space="preserve"> và phân loại</w:t>
      </w:r>
    </w:p>
    <w:p w:rsidR="00F07790" w:rsidRDefault="00F07790" w:rsidP="00F07790">
      <w:pPr>
        <w:pStyle w:val="ListParagraph"/>
        <w:numPr>
          <w:ilvl w:val="0"/>
          <w:numId w:val="5"/>
        </w:numPr>
        <w:rPr>
          <w:sz w:val="28"/>
          <w:szCs w:val="28"/>
        </w:rPr>
      </w:pPr>
      <w:r>
        <w:rPr>
          <w:sz w:val="28"/>
          <w:szCs w:val="28"/>
        </w:rPr>
        <w:t>Mô hình chung:  (O,F)</w:t>
      </w:r>
      <w:r w:rsidRPr="00F07790">
        <w:rPr>
          <w:position w:val="-6"/>
          <w:sz w:val="28"/>
          <w:szCs w:val="28"/>
        </w:rPr>
        <w:object w:dxaOrig="300" w:dyaOrig="220">
          <v:shape id="_x0000_i1036" type="#_x0000_t75" style="width:14.95pt;height:11.55pt" o:ole="">
            <v:imagedata r:id="rId24" o:title=""/>
          </v:shape>
          <o:OLEObject Type="Embed" ShapeID="_x0000_i1036" DrawAspect="Content" ObjectID="_1632071496" r:id="rId25"/>
        </w:object>
      </w:r>
      <w:r>
        <w:rPr>
          <w:sz w:val="28"/>
          <w:szCs w:val="28"/>
        </w:rPr>
        <w:t>G</w:t>
      </w:r>
    </w:p>
    <w:p w:rsidR="00F07790" w:rsidRDefault="00F07790" w:rsidP="00F07790">
      <w:pPr>
        <w:pStyle w:val="ListParagraph"/>
        <w:numPr>
          <w:ilvl w:val="0"/>
          <w:numId w:val="5"/>
        </w:numPr>
        <w:rPr>
          <w:sz w:val="28"/>
          <w:szCs w:val="28"/>
        </w:rPr>
      </w:pPr>
      <w:r>
        <w:rPr>
          <w:sz w:val="28"/>
          <w:szCs w:val="28"/>
        </w:rPr>
        <w:t>Bài toán có tham số:  (O,F)+T</w:t>
      </w:r>
      <w:r w:rsidRPr="00F07790">
        <w:rPr>
          <w:position w:val="-6"/>
          <w:sz w:val="28"/>
          <w:szCs w:val="28"/>
        </w:rPr>
        <w:object w:dxaOrig="300" w:dyaOrig="220">
          <v:shape id="_x0000_i1037" type="#_x0000_t75" style="width:14.95pt;height:11.55pt" o:ole="">
            <v:imagedata r:id="rId24" o:title=""/>
          </v:shape>
          <o:OLEObject Type="Embed" ShapeID="_x0000_i1037" DrawAspect="Content" ObjectID="_1632071497" r:id="rId26"/>
        </w:object>
      </w:r>
      <w:r>
        <w:rPr>
          <w:sz w:val="28"/>
          <w:szCs w:val="28"/>
        </w:rPr>
        <w:t>G</w:t>
      </w:r>
      <w:r>
        <w:rPr>
          <w:sz w:val="28"/>
          <w:szCs w:val="28"/>
        </w:rPr>
        <w:br/>
        <w:t>T: tập tham số</w:t>
      </w:r>
    </w:p>
    <w:p w:rsidR="00F07790" w:rsidRDefault="00F07790" w:rsidP="00F07790">
      <w:pPr>
        <w:pStyle w:val="ListParagraph"/>
        <w:numPr>
          <w:ilvl w:val="0"/>
          <w:numId w:val="5"/>
        </w:numPr>
        <w:rPr>
          <w:sz w:val="28"/>
          <w:szCs w:val="28"/>
        </w:rPr>
      </w:pPr>
      <w:r>
        <w:rPr>
          <w:sz w:val="28"/>
          <w:szCs w:val="28"/>
        </w:rPr>
        <w:t xml:space="preserve">Phân loại dựa trên: mục tiêu, giả thiết  </w:t>
      </w:r>
    </w:p>
    <w:p w:rsidR="00F07790" w:rsidRPr="00F07790" w:rsidRDefault="00F07790" w:rsidP="00F07790">
      <w:pPr>
        <w:rPr>
          <w:sz w:val="28"/>
          <w:szCs w:val="28"/>
        </w:rPr>
      </w:pPr>
    </w:p>
    <w:p w:rsidR="001234D2" w:rsidRPr="00F07790" w:rsidRDefault="001234D2" w:rsidP="00F07790">
      <w:pPr>
        <w:pStyle w:val="ListParagraph"/>
        <w:numPr>
          <w:ilvl w:val="0"/>
          <w:numId w:val="24"/>
        </w:numPr>
        <w:rPr>
          <w:b/>
          <w:sz w:val="28"/>
          <w:szCs w:val="28"/>
        </w:rPr>
      </w:pPr>
      <w:r w:rsidRPr="00F07790">
        <w:rPr>
          <w:b/>
          <w:sz w:val="28"/>
          <w:szCs w:val="28"/>
        </w:rPr>
        <w:t xml:space="preserve">Phương pháp suy diễn tiến </w:t>
      </w:r>
      <w:r w:rsidR="00F07790">
        <w:rPr>
          <w:b/>
          <w:sz w:val="28"/>
          <w:szCs w:val="28"/>
        </w:rPr>
        <w:t>“thông minh”</w:t>
      </w:r>
      <w:r w:rsidRPr="00F07790">
        <w:rPr>
          <w:b/>
          <w:sz w:val="28"/>
          <w:szCs w:val="28"/>
        </w:rPr>
        <w:t xml:space="preserve"> giải bài toán</w:t>
      </w:r>
    </w:p>
    <w:p w:rsidR="00F07790" w:rsidRDefault="00F07790" w:rsidP="00F07790">
      <w:pPr>
        <w:pStyle w:val="ListParagraph"/>
        <w:numPr>
          <w:ilvl w:val="0"/>
          <w:numId w:val="5"/>
        </w:numPr>
        <w:rPr>
          <w:sz w:val="28"/>
          <w:szCs w:val="28"/>
        </w:rPr>
      </w:pPr>
      <w:r>
        <w:rPr>
          <w:sz w:val="28"/>
          <w:szCs w:val="28"/>
        </w:rPr>
        <w:t>Suy diễn tiến, và loại bỏ bước thừa</w:t>
      </w:r>
    </w:p>
    <w:p w:rsidR="00F07790" w:rsidRDefault="00F07790" w:rsidP="00F07790">
      <w:pPr>
        <w:pStyle w:val="ListParagraph"/>
        <w:numPr>
          <w:ilvl w:val="0"/>
          <w:numId w:val="5"/>
        </w:numPr>
        <w:rPr>
          <w:sz w:val="28"/>
          <w:szCs w:val="28"/>
        </w:rPr>
      </w:pPr>
      <w:r>
        <w:rPr>
          <w:sz w:val="28"/>
          <w:szCs w:val="28"/>
        </w:rPr>
        <w:lastRenderedPageBreak/>
        <w:t>Suy diễn tiến dựa trên các heuristics</w:t>
      </w:r>
    </w:p>
    <w:p w:rsidR="00F07790" w:rsidRDefault="00F07790" w:rsidP="00F07790">
      <w:pPr>
        <w:pStyle w:val="ListParagraph"/>
        <w:numPr>
          <w:ilvl w:val="0"/>
          <w:numId w:val="5"/>
        </w:numPr>
        <w:rPr>
          <w:sz w:val="28"/>
          <w:szCs w:val="28"/>
        </w:rPr>
      </w:pPr>
      <w:r>
        <w:rPr>
          <w:sz w:val="28"/>
          <w:szCs w:val="28"/>
        </w:rPr>
        <w:t>Sử dụng mẫu bài toán trong suy diễn</w:t>
      </w:r>
    </w:p>
    <w:p w:rsidR="00F07790" w:rsidRDefault="00F07790" w:rsidP="00F07790">
      <w:pPr>
        <w:pStyle w:val="ListParagraph"/>
        <w:numPr>
          <w:ilvl w:val="0"/>
          <w:numId w:val="5"/>
        </w:numPr>
        <w:rPr>
          <w:sz w:val="28"/>
          <w:szCs w:val="28"/>
        </w:rPr>
      </w:pPr>
      <w:r>
        <w:rPr>
          <w:sz w:val="28"/>
          <w:szCs w:val="28"/>
        </w:rPr>
        <w:t>Sử dụng bài toán mẫu trong suy diễn</w:t>
      </w:r>
    </w:p>
    <w:p w:rsidR="00F07790" w:rsidRDefault="00F07790" w:rsidP="00F07790">
      <w:pPr>
        <w:pStyle w:val="ListParagraph"/>
        <w:numPr>
          <w:ilvl w:val="0"/>
          <w:numId w:val="5"/>
        </w:numPr>
        <w:rPr>
          <w:sz w:val="28"/>
          <w:szCs w:val="28"/>
        </w:rPr>
      </w:pPr>
      <w:r>
        <w:rPr>
          <w:sz w:val="28"/>
          <w:szCs w:val="28"/>
        </w:rPr>
        <w:t>Thu gọn lời giải thể hiện lời giải “tự nhiên và thông minh”</w:t>
      </w:r>
    </w:p>
    <w:p w:rsidR="00F07790" w:rsidRPr="00F07790" w:rsidRDefault="00F07790" w:rsidP="00F07790">
      <w:pPr>
        <w:rPr>
          <w:sz w:val="28"/>
          <w:szCs w:val="28"/>
        </w:rPr>
      </w:pPr>
    </w:p>
    <w:p w:rsidR="001234D2" w:rsidRPr="00FE06C2" w:rsidRDefault="00FE06C2" w:rsidP="00C50FBC">
      <w:pPr>
        <w:rPr>
          <w:b/>
          <w:sz w:val="28"/>
          <w:szCs w:val="28"/>
        </w:rPr>
      </w:pPr>
      <w:r w:rsidRPr="00FE06C2">
        <w:rPr>
          <w:b/>
          <w:sz w:val="28"/>
          <w:szCs w:val="28"/>
        </w:rPr>
        <w:t>Tham khảo từ các tài liệu:</w:t>
      </w:r>
    </w:p>
    <w:p w:rsidR="00FE06C2" w:rsidRPr="00FE06C2" w:rsidRDefault="00FE06C2" w:rsidP="00FE06C2">
      <w:pPr>
        <w:numPr>
          <w:ilvl w:val="0"/>
          <w:numId w:val="25"/>
        </w:numPr>
        <w:spacing w:after="0" w:line="240" w:lineRule="auto"/>
        <w:jc w:val="both"/>
        <w:rPr>
          <w:sz w:val="26"/>
        </w:rPr>
      </w:pPr>
      <w:r>
        <w:rPr>
          <w:bCs/>
          <w:color w:val="000000"/>
          <w:sz w:val="26"/>
          <w:szCs w:val="18"/>
        </w:rPr>
        <w:t>Nhon V. Do, Ontology COKB for designing knowledge-based systems</w:t>
      </w:r>
      <w:r>
        <w:t>.</w:t>
      </w:r>
      <w:r w:rsidRPr="00CC26D7">
        <w:rPr>
          <w:iCs/>
          <w:sz w:val="26"/>
          <w:szCs w:val="26"/>
          <w:lang w:val="vi-VN" w:eastAsia="vi-VN"/>
        </w:rPr>
        <w:t>New Trends in Software Methodologies, Tools and Techniques</w:t>
      </w:r>
      <w:r w:rsidRPr="00CC26D7">
        <w:rPr>
          <w:iCs/>
          <w:sz w:val="26"/>
          <w:szCs w:val="26"/>
          <w:lang w:eastAsia="vi-VN"/>
        </w:rPr>
        <w:t xml:space="preserve">, </w:t>
      </w:r>
      <w:r w:rsidRPr="00CC26D7">
        <w:rPr>
          <w:iCs/>
          <w:sz w:val="26"/>
          <w:szCs w:val="26"/>
          <w:lang w:val="vi-VN" w:eastAsia="vi-VN"/>
        </w:rPr>
        <w:t>H. Fujita et al. (Eds.)</w:t>
      </w:r>
      <w:r w:rsidRPr="00CC26D7">
        <w:rPr>
          <w:iCs/>
          <w:sz w:val="26"/>
          <w:szCs w:val="26"/>
          <w:lang w:eastAsia="vi-VN"/>
        </w:rPr>
        <w:t xml:space="preserve">. </w:t>
      </w:r>
      <w:r w:rsidRPr="00CC26D7">
        <w:rPr>
          <w:iCs/>
          <w:sz w:val="26"/>
          <w:szCs w:val="26"/>
          <w:lang w:val="vi-VN" w:eastAsia="vi-VN"/>
        </w:rPr>
        <w:t xml:space="preserve">IOS Press, </w:t>
      </w:r>
      <w:r>
        <w:rPr>
          <w:iCs/>
          <w:sz w:val="26"/>
          <w:szCs w:val="26"/>
          <w:lang w:eastAsia="vi-VN"/>
        </w:rPr>
        <w:t>09/</w:t>
      </w:r>
      <w:r w:rsidRPr="00CC26D7">
        <w:rPr>
          <w:iCs/>
          <w:sz w:val="26"/>
          <w:szCs w:val="26"/>
          <w:lang w:val="vi-VN" w:eastAsia="vi-VN"/>
        </w:rPr>
        <w:t>2014</w:t>
      </w:r>
    </w:p>
    <w:p w:rsidR="00FE06C2" w:rsidRPr="00FE06C2" w:rsidRDefault="00FE06C2" w:rsidP="00FE06C2">
      <w:pPr>
        <w:numPr>
          <w:ilvl w:val="0"/>
          <w:numId w:val="25"/>
        </w:numPr>
        <w:spacing w:after="0" w:line="240" w:lineRule="auto"/>
        <w:jc w:val="both"/>
        <w:rPr>
          <w:sz w:val="26"/>
        </w:rPr>
      </w:pPr>
      <w:r>
        <w:rPr>
          <w:bCs/>
        </w:rPr>
        <w:t>Nhon V. Do,</w:t>
      </w:r>
      <w:r w:rsidRPr="00032F44">
        <w:rPr>
          <w:bCs/>
          <w:i/>
          <w:sz w:val="28"/>
          <w:szCs w:val="28"/>
        </w:rPr>
        <w:t>Ontology COKB for Knowledge Representation and Reasoning in Designing Knowledge-based Systems</w:t>
      </w:r>
      <w:r w:rsidRPr="00032F44">
        <w:rPr>
          <w:bCs/>
          <w:sz w:val="28"/>
          <w:szCs w:val="28"/>
        </w:rPr>
        <w:t>.</w:t>
      </w:r>
      <w:r w:rsidRPr="00032F44">
        <w:t>Communications in Computer and Information Science 513</w:t>
      </w:r>
      <w:r w:rsidRPr="00032F44">
        <w:rPr>
          <w:i/>
        </w:rPr>
        <w:t xml:space="preserve"> – </w:t>
      </w:r>
      <w:r w:rsidRPr="00032F44">
        <w:t>Intelligent Software Metho</w:t>
      </w:r>
      <w:r>
        <w:t xml:space="preserve">dologies, Tools and Techniques – SoMeT 2014 Revised Selected Papers, </w:t>
      </w:r>
      <w:r w:rsidRPr="00032F44">
        <w:t>Kam</w:t>
      </w:r>
      <w:r>
        <w:t>ido Fujita &amp; Ali Selamat (Eds.), pp. 101-118.Springer International Publishing Switzerland 2015</w:t>
      </w:r>
      <w:r w:rsidRPr="001C266A">
        <w:rPr>
          <w:sz w:val="26"/>
          <w:szCs w:val="26"/>
        </w:rPr>
        <w:t>.</w:t>
      </w:r>
    </w:p>
    <w:p w:rsidR="00FE06C2" w:rsidRPr="00FE06C2" w:rsidRDefault="00FE06C2" w:rsidP="00FE06C2">
      <w:pPr>
        <w:numPr>
          <w:ilvl w:val="0"/>
          <w:numId w:val="25"/>
        </w:numPr>
        <w:spacing w:after="0" w:line="240" w:lineRule="auto"/>
        <w:jc w:val="both"/>
        <w:rPr>
          <w:sz w:val="26"/>
        </w:rPr>
      </w:pPr>
      <w:r>
        <w:rPr>
          <w:sz w:val="26"/>
          <w:szCs w:val="26"/>
        </w:rPr>
        <w:t xml:space="preserve">Van Nhon Do, Diem Nguyen, Intelligent Problem Solving about Functional component of COKB model and Application. </w:t>
      </w:r>
      <w:r w:rsidRPr="006C45ED">
        <w:rPr>
          <w:iCs/>
          <w:sz w:val="26"/>
          <w:szCs w:val="26"/>
          <w:lang w:val="vi-VN" w:eastAsia="vi-VN"/>
        </w:rPr>
        <w:t xml:space="preserve">New Trends in </w:t>
      </w:r>
      <w:r w:rsidRPr="005B5BB2">
        <w:rPr>
          <w:iCs/>
          <w:sz w:val="26"/>
          <w:szCs w:val="26"/>
          <w:lang w:val="vi-VN" w:eastAsia="vi-VN"/>
        </w:rPr>
        <w:t>Computational Collective Intelligence, David Camacho</w:t>
      </w:r>
      <w:r w:rsidRPr="006C45ED">
        <w:rPr>
          <w:iCs/>
          <w:sz w:val="26"/>
          <w:szCs w:val="26"/>
          <w:lang w:val="vi-VN" w:eastAsia="vi-VN"/>
        </w:rPr>
        <w:t xml:space="preserve"> et al. (Eds.)</w:t>
      </w:r>
      <w:r w:rsidRPr="005B5BB2">
        <w:rPr>
          <w:iCs/>
          <w:sz w:val="26"/>
          <w:szCs w:val="26"/>
          <w:lang w:val="vi-VN" w:eastAsia="vi-VN"/>
        </w:rPr>
        <w:t xml:space="preserve">, </w:t>
      </w:r>
      <w:r w:rsidRPr="005B5BB2">
        <w:rPr>
          <w:sz w:val="26"/>
          <w:szCs w:val="26"/>
          <w:lang w:val="vi-VN"/>
        </w:rPr>
        <w:t>pp. 27-37.</w:t>
      </w:r>
      <w:r w:rsidRPr="005B5BB2">
        <w:rPr>
          <w:iCs/>
          <w:sz w:val="26"/>
          <w:szCs w:val="26"/>
          <w:lang w:val="vi-VN" w:eastAsia="vi-VN"/>
        </w:rPr>
        <w:t xml:space="preserve"> Springer International Publishing Switzerland</w:t>
      </w:r>
      <w:r>
        <w:rPr>
          <w:iCs/>
          <w:sz w:val="26"/>
          <w:szCs w:val="26"/>
          <w:lang w:val="vi-VN" w:eastAsia="vi-VN"/>
        </w:rPr>
        <w:t>, 2015</w:t>
      </w:r>
      <w:r w:rsidRPr="005B5BB2">
        <w:rPr>
          <w:sz w:val="26"/>
          <w:szCs w:val="26"/>
          <w:lang w:val="vi-VN"/>
        </w:rPr>
        <w:t>.</w:t>
      </w:r>
    </w:p>
    <w:p w:rsidR="00FE06C2" w:rsidRPr="00FE06C2" w:rsidRDefault="00FE06C2" w:rsidP="00FE06C2">
      <w:pPr>
        <w:numPr>
          <w:ilvl w:val="0"/>
          <w:numId w:val="25"/>
        </w:numPr>
        <w:spacing w:after="0" w:line="240" w:lineRule="auto"/>
        <w:jc w:val="both"/>
        <w:rPr>
          <w:sz w:val="26"/>
        </w:rPr>
      </w:pPr>
      <w:r w:rsidRPr="00817368">
        <w:rPr>
          <w:sz w:val="26"/>
          <w:szCs w:val="26"/>
          <w:lang w:eastAsia="ja-JP"/>
        </w:rPr>
        <w:t xml:space="preserve">Nhon V. Do, Hien D. Nguyen and Thanh T. Mai, </w:t>
      </w:r>
      <w:r w:rsidRPr="00817368">
        <w:rPr>
          <w:i/>
          <w:sz w:val="26"/>
          <w:szCs w:val="26"/>
          <w:lang w:eastAsia="ja-JP"/>
        </w:rPr>
        <w:t>Reasoning Method on Knowledge about Functions and Operators</w:t>
      </w:r>
      <w:r>
        <w:rPr>
          <w:sz w:val="26"/>
          <w:szCs w:val="26"/>
          <w:lang w:eastAsia="ja-JP"/>
        </w:rPr>
        <w:t>.</w:t>
      </w:r>
      <w:r w:rsidRPr="00817368">
        <w:rPr>
          <w:sz w:val="26"/>
          <w:szCs w:val="26"/>
          <w:lang w:eastAsia="ja-JP"/>
        </w:rPr>
        <w:t xml:space="preserve">  International Journal of Advanced Computer Science and Applications (IJACS</w:t>
      </w:r>
      <w:r>
        <w:rPr>
          <w:sz w:val="26"/>
          <w:szCs w:val="26"/>
          <w:lang w:eastAsia="ja-JP"/>
        </w:rPr>
        <w:t>A), 6(6), pp. 156 – 168 (2015).</w:t>
      </w:r>
    </w:p>
    <w:p w:rsidR="00FE06C2" w:rsidRPr="00FE06C2" w:rsidRDefault="00FE06C2" w:rsidP="00FE06C2">
      <w:pPr>
        <w:numPr>
          <w:ilvl w:val="0"/>
          <w:numId w:val="25"/>
        </w:numPr>
        <w:spacing w:after="0" w:line="240" w:lineRule="auto"/>
        <w:jc w:val="both"/>
        <w:rPr>
          <w:sz w:val="26"/>
        </w:rPr>
      </w:pPr>
      <w:r w:rsidRPr="00817368">
        <w:rPr>
          <w:sz w:val="26"/>
          <w:szCs w:val="26"/>
        </w:rPr>
        <w:t xml:space="preserve">Nhon V. Do, Thanh T. Mai, </w:t>
      </w:r>
      <w:r w:rsidRPr="00817368">
        <w:rPr>
          <w:i/>
          <w:sz w:val="26"/>
          <w:szCs w:val="26"/>
        </w:rPr>
        <w:t>Intelligent Problem Solving based on COKB Model</w:t>
      </w:r>
      <w:r>
        <w:rPr>
          <w:sz w:val="26"/>
          <w:szCs w:val="26"/>
        </w:rPr>
        <w:t>.</w:t>
      </w:r>
      <w:r w:rsidRPr="00817368">
        <w:rPr>
          <w:sz w:val="26"/>
          <w:szCs w:val="26"/>
        </w:rPr>
        <w:t xml:space="preserve"> Proceeding of 2015 IEEE International Conferene on Knowledge and Systems Engineering (KSE 2015), pp.216-221, Ho Chi Minh</w:t>
      </w:r>
      <w:r>
        <w:rPr>
          <w:sz w:val="26"/>
          <w:szCs w:val="26"/>
        </w:rPr>
        <w:t xml:space="preserve"> City</w:t>
      </w:r>
      <w:r w:rsidRPr="00817368">
        <w:rPr>
          <w:sz w:val="26"/>
          <w:szCs w:val="26"/>
        </w:rPr>
        <w:t>, Vietnam, October 2015</w:t>
      </w:r>
      <w:r>
        <w:rPr>
          <w:sz w:val="26"/>
          <w:szCs w:val="26"/>
        </w:rPr>
        <w:t>.</w:t>
      </w:r>
    </w:p>
    <w:p w:rsidR="00FE06C2" w:rsidRDefault="00FE06C2" w:rsidP="00C50FBC">
      <w:pPr>
        <w:rPr>
          <w:sz w:val="28"/>
          <w:szCs w:val="28"/>
        </w:rPr>
      </w:pPr>
    </w:p>
    <w:p w:rsidR="001234D2" w:rsidRDefault="001234D2" w:rsidP="00C50FBC">
      <w:pPr>
        <w:rPr>
          <w:sz w:val="28"/>
          <w:szCs w:val="28"/>
        </w:rPr>
      </w:pPr>
    </w:p>
    <w:p w:rsidR="001234D2" w:rsidRDefault="001234D2" w:rsidP="00C50FBC">
      <w:pPr>
        <w:rPr>
          <w:sz w:val="28"/>
          <w:szCs w:val="28"/>
        </w:rPr>
      </w:pPr>
    </w:p>
    <w:p w:rsidR="00C50FBC" w:rsidRPr="000763C8" w:rsidRDefault="00F73E29" w:rsidP="000763C8">
      <w:pPr>
        <w:spacing w:after="120"/>
        <w:jc w:val="center"/>
        <w:rPr>
          <w:b/>
          <w:sz w:val="32"/>
          <w:szCs w:val="32"/>
        </w:rPr>
      </w:pPr>
      <w:r>
        <w:rPr>
          <w:b/>
          <w:sz w:val="32"/>
          <w:szCs w:val="32"/>
        </w:rPr>
        <w:t>MỘT SỐ ỨNG DỤNG</w:t>
      </w:r>
    </w:p>
    <w:p w:rsidR="008A67B9" w:rsidRPr="00460563" w:rsidRDefault="008A67B9" w:rsidP="008A67B9">
      <w:pPr>
        <w:pStyle w:val="ListParagraph"/>
        <w:numPr>
          <w:ilvl w:val="0"/>
          <w:numId w:val="26"/>
        </w:numPr>
        <w:spacing w:before="120" w:line="360" w:lineRule="auto"/>
        <w:contextualSpacing w:val="0"/>
        <w:rPr>
          <w:sz w:val="36"/>
          <w:szCs w:val="36"/>
        </w:rPr>
      </w:pPr>
      <w:r w:rsidRPr="00460563">
        <w:rPr>
          <w:color w:val="C00000"/>
          <w:sz w:val="36"/>
          <w:szCs w:val="36"/>
        </w:rPr>
        <w:t>Giới thiệu một số đề tài tham khảo</w:t>
      </w:r>
      <w:r>
        <w:rPr>
          <w:sz w:val="36"/>
          <w:szCs w:val="36"/>
        </w:rPr>
        <w:t>:</w:t>
      </w:r>
    </w:p>
    <w:p w:rsidR="008A67B9" w:rsidRDefault="008A67B9" w:rsidP="008A67B9">
      <w:pPr>
        <w:pStyle w:val="ListParagraph"/>
        <w:numPr>
          <w:ilvl w:val="0"/>
          <w:numId w:val="27"/>
        </w:numPr>
        <w:spacing w:after="0" w:line="360" w:lineRule="auto"/>
        <w:ind w:left="720"/>
        <w:contextualSpacing w:val="0"/>
        <w:rPr>
          <w:sz w:val="32"/>
          <w:szCs w:val="32"/>
        </w:rPr>
      </w:pPr>
      <w:r>
        <w:rPr>
          <w:sz w:val="32"/>
          <w:szCs w:val="32"/>
        </w:rPr>
        <w:t>Hệ hỗ trợ học toán. (</w:t>
      </w:r>
      <w:hyperlink r:id="rId27" w:history="1">
        <w:r w:rsidRPr="0005241A">
          <w:rPr>
            <w:rStyle w:val="Hyperlink"/>
            <w:sz w:val="32"/>
            <w:szCs w:val="32"/>
          </w:rPr>
          <w:t>P.2012.1</w:t>
        </w:r>
      </w:hyperlink>
      <w:r>
        <w:rPr>
          <w:sz w:val="32"/>
          <w:szCs w:val="32"/>
        </w:rPr>
        <w:t>)</w:t>
      </w:r>
    </w:p>
    <w:p w:rsidR="008A67B9" w:rsidRDefault="008A67B9" w:rsidP="008A67B9">
      <w:pPr>
        <w:pStyle w:val="ListParagraph"/>
        <w:numPr>
          <w:ilvl w:val="0"/>
          <w:numId w:val="27"/>
        </w:numPr>
        <w:spacing w:after="0" w:line="360" w:lineRule="auto"/>
        <w:ind w:left="720"/>
        <w:contextualSpacing w:val="0"/>
        <w:rPr>
          <w:sz w:val="32"/>
          <w:szCs w:val="32"/>
        </w:rPr>
      </w:pPr>
      <w:r>
        <w:rPr>
          <w:sz w:val="32"/>
          <w:szCs w:val="32"/>
        </w:rPr>
        <w:t>Hệ quản lý tài liệu học tập CNTT. (</w:t>
      </w:r>
      <w:hyperlink r:id="rId28" w:history="1">
        <w:r w:rsidRPr="0005241A">
          <w:rPr>
            <w:rStyle w:val="Hyperlink"/>
            <w:sz w:val="32"/>
            <w:szCs w:val="32"/>
          </w:rPr>
          <w:t>P.2010.2</w:t>
        </w:r>
      </w:hyperlink>
      <w:r>
        <w:rPr>
          <w:sz w:val="32"/>
          <w:szCs w:val="32"/>
        </w:rPr>
        <w:t xml:space="preserve">, </w:t>
      </w:r>
      <w:hyperlink r:id="rId29" w:history="1">
        <w:r w:rsidRPr="0005241A">
          <w:rPr>
            <w:rStyle w:val="Hyperlink"/>
            <w:sz w:val="32"/>
            <w:szCs w:val="32"/>
          </w:rPr>
          <w:t>paper</w:t>
        </w:r>
      </w:hyperlink>
      <w:r>
        <w:rPr>
          <w:sz w:val="32"/>
          <w:szCs w:val="32"/>
        </w:rPr>
        <w:t>)</w:t>
      </w:r>
    </w:p>
    <w:p w:rsidR="008A67B9" w:rsidRDefault="008A67B9" w:rsidP="008A67B9">
      <w:pPr>
        <w:pStyle w:val="ListParagraph"/>
        <w:numPr>
          <w:ilvl w:val="0"/>
          <w:numId w:val="27"/>
        </w:numPr>
        <w:spacing w:after="0" w:line="360" w:lineRule="auto"/>
        <w:ind w:left="720"/>
        <w:contextualSpacing w:val="0"/>
        <w:rPr>
          <w:sz w:val="32"/>
          <w:szCs w:val="32"/>
        </w:rPr>
      </w:pPr>
      <w:r>
        <w:rPr>
          <w:sz w:val="32"/>
          <w:szCs w:val="32"/>
        </w:rPr>
        <w:lastRenderedPageBreak/>
        <w:t>Hệ thu thập và tìm kiếm tin trên các báo điện tử. (</w:t>
      </w:r>
      <w:hyperlink r:id="rId30" w:history="1">
        <w:r w:rsidRPr="0005241A">
          <w:rPr>
            <w:rStyle w:val="Hyperlink"/>
            <w:sz w:val="32"/>
            <w:szCs w:val="32"/>
          </w:rPr>
          <w:t>paper</w:t>
        </w:r>
      </w:hyperlink>
      <w:r>
        <w:rPr>
          <w:sz w:val="32"/>
          <w:szCs w:val="32"/>
        </w:rPr>
        <w:t>)</w:t>
      </w:r>
    </w:p>
    <w:p w:rsidR="008A67B9" w:rsidRDefault="008A67B9" w:rsidP="008A67B9">
      <w:pPr>
        <w:pStyle w:val="ListParagraph"/>
        <w:numPr>
          <w:ilvl w:val="0"/>
          <w:numId w:val="27"/>
        </w:numPr>
        <w:spacing w:after="0" w:line="360" w:lineRule="auto"/>
        <w:ind w:left="720"/>
        <w:contextualSpacing w:val="0"/>
        <w:rPr>
          <w:sz w:val="32"/>
          <w:szCs w:val="32"/>
        </w:rPr>
      </w:pPr>
      <w:r>
        <w:rPr>
          <w:sz w:val="32"/>
          <w:szCs w:val="32"/>
        </w:rPr>
        <w:t>Hệ chẩn đoán bệnh. (</w:t>
      </w:r>
      <w:hyperlink r:id="rId31" w:history="1">
        <w:r w:rsidRPr="0005241A">
          <w:rPr>
            <w:rStyle w:val="Hyperlink"/>
            <w:sz w:val="32"/>
            <w:szCs w:val="32"/>
          </w:rPr>
          <w:t>paper</w:t>
        </w:r>
      </w:hyperlink>
      <w:r>
        <w:rPr>
          <w:sz w:val="32"/>
          <w:szCs w:val="32"/>
        </w:rPr>
        <w:t>)</w:t>
      </w:r>
    </w:p>
    <w:p w:rsidR="008A67B9" w:rsidRDefault="00A93F54" w:rsidP="008A67B9">
      <w:pPr>
        <w:pStyle w:val="ListParagraph"/>
        <w:numPr>
          <w:ilvl w:val="0"/>
          <w:numId w:val="27"/>
        </w:numPr>
        <w:spacing w:after="0" w:line="360" w:lineRule="auto"/>
        <w:ind w:left="720"/>
        <w:contextualSpacing w:val="0"/>
        <w:rPr>
          <w:sz w:val="32"/>
          <w:szCs w:val="32"/>
        </w:rPr>
      </w:pPr>
      <w:hyperlink r:id="rId32" w:history="1">
        <w:r w:rsidR="008A67B9" w:rsidRPr="003324CD">
          <w:rPr>
            <w:rStyle w:val="Hyperlink"/>
            <w:sz w:val="32"/>
            <w:szCs w:val="32"/>
          </w:rPr>
          <w:t>7 luận văn</w:t>
        </w:r>
      </w:hyperlink>
      <w:r w:rsidR="008A67B9">
        <w:rPr>
          <w:sz w:val="32"/>
          <w:szCs w:val="32"/>
        </w:rPr>
        <w:t xml:space="preserve"> vừa bảo vệ 02/2015.</w:t>
      </w:r>
    </w:p>
    <w:p w:rsidR="00F73E29" w:rsidRPr="00F73E29" w:rsidRDefault="00F73E29" w:rsidP="00F73E29">
      <w:pPr>
        <w:ind w:left="360"/>
        <w:rPr>
          <w:rFonts w:ascii="Times New Roman" w:hAnsi="Times New Roman" w:cs="Times New Roman"/>
          <w:sz w:val="28"/>
          <w:szCs w:val="28"/>
        </w:rPr>
      </w:pPr>
    </w:p>
    <w:p w:rsidR="0058489D" w:rsidRPr="0058489D" w:rsidRDefault="0058489D" w:rsidP="0058489D">
      <w:pPr>
        <w:spacing w:after="0"/>
        <w:rPr>
          <w:rFonts w:ascii="Times New Roman" w:hAnsi="Times New Roman" w:cs="Times New Roman"/>
          <w:sz w:val="32"/>
          <w:szCs w:val="32"/>
        </w:rPr>
      </w:pPr>
    </w:p>
    <w:sectPr w:rsidR="0058489D" w:rsidRPr="0058489D" w:rsidSect="00D52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1151"/>
    <w:multiLevelType w:val="hybridMultilevel"/>
    <w:tmpl w:val="182EFE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71E32"/>
    <w:multiLevelType w:val="hybridMultilevel"/>
    <w:tmpl w:val="74A097F8"/>
    <w:lvl w:ilvl="0" w:tplc="DD3CC08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67B9B"/>
    <w:multiLevelType w:val="hybridMultilevel"/>
    <w:tmpl w:val="45E0FE18"/>
    <w:lvl w:ilvl="0" w:tplc="A7D65F1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F72D9"/>
    <w:multiLevelType w:val="hybridMultilevel"/>
    <w:tmpl w:val="8C1A64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1E2077"/>
    <w:multiLevelType w:val="hybridMultilevel"/>
    <w:tmpl w:val="BA3870E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8B1298"/>
    <w:multiLevelType w:val="hybridMultilevel"/>
    <w:tmpl w:val="B4D49696"/>
    <w:lvl w:ilvl="0" w:tplc="FFBC7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BC5547"/>
    <w:multiLevelType w:val="hybridMultilevel"/>
    <w:tmpl w:val="6BE0CF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9700E02"/>
    <w:multiLevelType w:val="hybridMultilevel"/>
    <w:tmpl w:val="E06E56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B716ADC"/>
    <w:multiLevelType w:val="hybridMultilevel"/>
    <w:tmpl w:val="BB44A2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8F4D60"/>
    <w:multiLevelType w:val="hybridMultilevel"/>
    <w:tmpl w:val="AFB2CC9C"/>
    <w:lvl w:ilvl="0" w:tplc="F7B223B2">
      <w:start w:val="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D52E97"/>
    <w:multiLevelType w:val="hybridMultilevel"/>
    <w:tmpl w:val="DDD850B6"/>
    <w:lvl w:ilvl="0" w:tplc="076AA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1D7C7F"/>
    <w:multiLevelType w:val="hybridMultilevel"/>
    <w:tmpl w:val="529C9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347692"/>
    <w:multiLevelType w:val="hybridMultilevel"/>
    <w:tmpl w:val="88187FE4"/>
    <w:lvl w:ilvl="0" w:tplc="B3509DF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93B8B"/>
    <w:multiLevelType w:val="hybridMultilevel"/>
    <w:tmpl w:val="53264442"/>
    <w:lvl w:ilvl="0" w:tplc="0E02B3E2">
      <w:numFmt w:val="bullet"/>
      <w:pStyle w:val="0-"/>
      <w:lvlText w:val="-"/>
      <w:lvlJc w:val="left"/>
      <w:pPr>
        <w:ind w:left="63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0D486D"/>
    <w:multiLevelType w:val="hybridMultilevel"/>
    <w:tmpl w:val="CAC69C12"/>
    <w:lvl w:ilvl="0" w:tplc="D84C7220">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3E6F31"/>
    <w:multiLevelType w:val="hybridMultilevel"/>
    <w:tmpl w:val="93EE97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AE2795"/>
    <w:multiLevelType w:val="hybridMultilevel"/>
    <w:tmpl w:val="7884C2C2"/>
    <w:lvl w:ilvl="0" w:tplc="8E46A1A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1D2484"/>
    <w:multiLevelType w:val="hybridMultilevel"/>
    <w:tmpl w:val="9B48C4D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6FF6357"/>
    <w:multiLevelType w:val="hybridMultilevel"/>
    <w:tmpl w:val="1228DB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220FB"/>
    <w:multiLevelType w:val="hybridMultilevel"/>
    <w:tmpl w:val="F96C6A6A"/>
    <w:lvl w:ilvl="0" w:tplc="85463A7C">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4D7411FF"/>
    <w:multiLevelType w:val="hybridMultilevel"/>
    <w:tmpl w:val="0DAA8CC2"/>
    <w:lvl w:ilvl="0" w:tplc="38F8FF2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6456F"/>
    <w:multiLevelType w:val="hybridMultilevel"/>
    <w:tmpl w:val="C274696A"/>
    <w:lvl w:ilvl="0" w:tplc="168A11D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D34181"/>
    <w:multiLevelType w:val="hybridMultilevel"/>
    <w:tmpl w:val="3170031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4EC2196"/>
    <w:multiLevelType w:val="hybridMultilevel"/>
    <w:tmpl w:val="E57EC9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57B1E0D"/>
    <w:multiLevelType w:val="hybridMultilevel"/>
    <w:tmpl w:val="15F4B88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9D17B3C"/>
    <w:multiLevelType w:val="hybridMultilevel"/>
    <w:tmpl w:val="216EEDF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2A5245"/>
    <w:multiLevelType w:val="hybridMultilevel"/>
    <w:tmpl w:val="6780394A"/>
    <w:lvl w:ilvl="0" w:tplc="56321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5A7A46"/>
    <w:multiLevelType w:val="hybridMultilevel"/>
    <w:tmpl w:val="56FECC68"/>
    <w:lvl w:ilvl="0" w:tplc="6280288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F1432"/>
    <w:multiLevelType w:val="hybridMultilevel"/>
    <w:tmpl w:val="8452AB76"/>
    <w:lvl w:ilvl="0" w:tplc="3D880454">
      <w:start w:val="1"/>
      <w:numFmt w:val="lowerLetter"/>
      <w:lvlText w:val="(%1)"/>
      <w:lvlJc w:val="left"/>
      <w:pPr>
        <w:ind w:left="735" w:hanging="375"/>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45676A4"/>
    <w:multiLevelType w:val="hybridMultilevel"/>
    <w:tmpl w:val="45A643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5873A7F"/>
    <w:multiLevelType w:val="hybridMultilevel"/>
    <w:tmpl w:val="BE8CB17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686D7A6D"/>
    <w:multiLevelType w:val="hybridMultilevel"/>
    <w:tmpl w:val="D3E0BFCA"/>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2" w15:restartNumberingAfterBreak="0">
    <w:nsid w:val="6C537134"/>
    <w:multiLevelType w:val="hybridMultilevel"/>
    <w:tmpl w:val="BBBA3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541AAF"/>
    <w:multiLevelType w:val="hybridMultilevel"/>
    <w:tmpl w:val="D9842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9B42C1"/>
    <w:multiLevelType w:val="hybridMultilevel"/>
    <w:tmpl w:val="49386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7"/>
  </w:num>
  <w:num w:numId="3">
    <w:abstractNumId w:val="5"/>
  </w:num>
  <w:num w:numId="4">
    <w:abstractNumId w:val="10"/>
  </w:num>
  <w:num w:numId="5">
    <w:abstractNumId w:val="9"/>
  </w:num>
  <w:num w:numId="6">
    <w:abstractNumId w:val="3"/>
  </w:num>
  <w:num w:numId="7">
    <w:abstractNumId w:val="18"/>
  </w:num>
  <w:num w:numId="8">
    <w:abstractNumId w:val="12"/>
  </w:num>
  <w:num w:numId="9">
    <w:abstractNumId w:val="33"/>
  </w:num>
  <w:num w:numId="10">
    <w:abstractNumId w:val="1"/>
  </w:num>
  <w:num w:numId="11">
    <w:abstractNumId w:val="14"/>
  </w:num>
  <w:num w:numId="12">
    <w:abstractNumId w:val="21"/>
  </w:num>
  <w:num w:numId="13">
    <w:abstractNumId w:val="29"/>
  </w:num>
  <w:num w:numId="14">
    <w:abstractNumId w:val="23"/>
  </w:num>
  <w:num w:numId="15">
    <w:abstractNumId w:val="17"/>
  </w:num>
  <w:num w:numId="16">
    <w:abstractNumId w:val="7"/>
  </w:num>
  <w:num w:numId="17">
    <w:abstractNumId w:val="31"/>
  </w:num>
  <w:num w:numId="18">
    <w:abstractNumId w:val="28"/>
  </w:num>
  <w:num w:numId="19">
    <w:abstractNumId w:val="19"/>
  </w:num>
  <w:num w:numId="20">
    <w:abstractNumId w:val="6"/>
  </w:num>
  <w:num w:numId="21">
    <w:abstractNumId w:val="24"/>
  </w:num>
  <w:num w:numId="22">
    <w:abstractNumId w:val="22"/>
  </w:num>
  <w:num w:numId="23">
    <w:abstractNumId w:val="0"/>
  </w:num>
  <w:num w:numId="24">
    <w:abstractNumId w:val="11"/>
  </w:num>
  <w:num w:numId="25">
    <w:abstractNumId w:val="26"/>
  </w:num>
  <w:num w:numId="26">
    <w:abstractNumId w:val="4"/>
  </w:num>
  <w:num w:numId="27">
    <w:abstractNumId w:val="25"/>
  </w:num>
  <w:num w:numId="28">
    <w:abstractNumId w:val="2"/>
  </w:num>
  <w:num w:numId="29">
    <w:abstractNumId w:val="20"/>
  </w:num>
  <w:num w:numId="30">
    <w:abstractNumId w:val="16"/>
  </w:num>
  <w:num w:numId="31">
    <w:abstractNumId w:val="13"/>
  </w:num>
  <w:num w:numId="32">
    <w:abstractNumId w:val="30"/>
  </w:num>
  <w:num w:numId="33">
    <w:abstractNumId w:val="34"/>
  </w:num>
  <w:num w:numId="34">
    <w:abstractNumId w:val="15"/>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50FBC"/>
    <w:rsid w:val="000246D3"/>
    <w:rsid w:val="0003107D"/>
    <w:rsid w:val="000406F7"/>
    <w:rsid w:val="00061E44"/>
    <w:rsid w:val="000763C8"/>
    <w:rsid w:val="00092DE9"/>
    <w:rsid w:val="001234D2"/>
    <w:rsid w:val="00127C88"/>
    <w:rsid w:val="00166719"/>
    <w:rsid w:val="00222F28"/>
    <w:rsid w:val="00276B5E"/>
    <w:rsid w:val="0029060F"/>
    <w:rsid w:val="00343FAC"/>
    <w:rsid w:val="003D49AC"/>
    <w:rsid w:val="003F4146"/>
    <w:rsid w:val="004629A8"/>
    <w:rsid w:val="00465AC4"/>
    <w:rsid w:val="004B4991"/>
    <w:rsid w:val="004C229B"/>
    <w:rsid w:val="004D5144"/>
    <w:rsid w:val="004F0E93"/>
    <w:rsid w:val="005557D6"/>
    <w:rsid w:val="00557729"/>
    <w:rsid w:val="00560B24"/>
    <w:rsid w:val="0058489D"/>
    <w:rsid w:val="00595BA1"/>
    <w:rsid w:val="00664234"/>
    <w:rsid w:val="00691364"/>
    <w:rsid w:val="006A527E"/>
    <w:rsid w:val="006B6999"/>
    <w:rsid w:val="00707CA1"/>
    <w:rsid w:val="00736E63"/>
    <w:rsid w:val="007E0EE2"/>
    <w:rsid w:val="007E645B"/>
    <w:rsid w:val="0087551C"/>
    <w:rsid w:val="00894178"/>
    <w:rsid w:val="008A67B9"/>
    <w:rsid w:val="008B249E"/>
    <w:rsid w:val="008C382C"/>
    <w:rsid w:val="008C3E6E"/>
    <w:rsid w:val="0090122E"/>
    <w:rsid w:val="00974533"/>
    <w:rsid w:val="00980EDB"/>
    <w:rsid w:val="009B0237"/>
    <w:rsid w:val="00A93F54"/>
    <w:rsid w:val="00AA4325"/>
    <w:rsid w:val="00AB3A1D"/>
    <w:rsid w:val="00B655A4"/>
    <w:rsid w:val="00BC018D"/>
    <w:rsid w:val="00BE3236"/>
    <w:rsid w:val="00C17559"/>
    <w:rsid w:val="00C50FBC"/>
    <w:rsid w:val="00C7721A"/>
    <w:rsid w:val="00CB21E7"/>
    <w:rsid w:val="00CE5907"/>
    <w:rsid w:val="00D12821"/>
    <w:rsid w:val="00D41530"/>
    <w:rsid w:val="00D52E76"/>
    <w:rsid w:val="00DA232B"/>
    <w:rsid w:val="00E06E88"/>
    <w:rsid w:val="00E832DF"/>
    <w:rsid w:val="00F07790"/>
    <w:rsid w:val="00F73E29"/>
    <w:rsid w:val="00FC2E98"/>
    <w:rsid w:val="00FD7DCC"/>
    <w:rsid w:val="00FE06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2ADD"/>
  <w15:docId w15:val="{F6194233-7738-4139-A636-5F1DA41B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2E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FBC"/>
    <w:pPr>
      <w:ind w:left="720"/>
      <w:contextualSpacing/>
    </w:pPr>
  </w:style>
  <w:style w:type="paragraph" w:customStyle="1" w:styleId="MyRoman">
    <w:name w:val="MyRoman"/>
    <w:basedOn w:val="Normal"/>
    <w:rsid w:val="0058489D"/>
    <w:pPr>
      <w:spacing w:after="0" w:line="240" w:lineRule="auto"/>
    </w:pPr>
    <w:rPr>
      <w:rFonts w:ascii="Times New Roman" w:eastAsia="SimSun" w:hAnsi="Times New Roman" w:cs="Times New Roman"/>
      <w:sz w:val="24"/>
      <w:szCs w:val="24"/>
      <w:lang w:eastAsia="zh-CN"/>
    </w:rPr>
  </w:style>
  <w:style w:type="character" w:styleId="Hyperlink">
    <w:name w:val="Hyperlink"/>
    <w:basedOn w:val="DefaultParagraphFont"/>
    <w:uiPriority w:val="99"/>
    <w:unhideWhenUsed/>
    <w:rsid w:val="008A67B9"/>
    <w:rPr>
      <w:color w:val="0000FF" w:themeColor="hyperlink"/>
      <w:u w:val="single"/>
    </w:rPr>
  </w:style>
  <w:style w:type="paragraph" w:customStyle="1" w:styleId="0-">
    <w:name w:val="0-"/>
    <w:basedOn w:val="ListParagraph"/>
    <w:link w:val="0-Char"/>
    <w:qFormat/>
    <w:rsid w:val="000406F7"/>
    <w:pPr>
      <w:numPr>
        <w:numId w:val="31"/>
      </w:numPr>
      <w:tabs>
        <w:tab w:val="left" w:pos="567"/>
      </w:tabs>
      <w:spacing w:before="120" w:after="0" w:line="240" w:lineRule="auto"/>
      <w:contextualSpacing w:val="0"/>
      <w:jc w:val="both"/>
    </w:pPr>
    <w:rPr>
      <w:rFonts w:ascii="Times New Roman" w:eastAsia="Calibri" w:hAnsi="Times New Roman" w:cs="Times New Roman"/>
      <w:spacing w:val="-4"/>
      <w:sz w:val="24"/>
      <w:szCs w:val="24"/>
    </w:rPr>
  </w:style>
  <w:style w:type="character" w:customStyle="1" w:styleId="0-Char">
    <w:name w:val="0- Char"/>
    <w:link w:val="0-"/>
    <w:rsid w:val="000406F7"/>
    <w:rPr>
      <w:rFonts w:ascii="Times New Roman" w:eastAsia="Calibri" w:hAnsi="Times New Roman" w:cs="Times New Roman"/>
      <w:spacing w:val="-4"/>
      <w:sz w:val="24"/>
      <w:szCs w:val="24"/>
    </w:rPr>
  </w:style>
  <w:style w:type="paragraph" w:styleId="BodyText">
    <w:name w:val="Body Text"/>
    <w:basedOn w:val="Normal"/>
    <w:link w:val="BodyTextChar"/>
    <w:unhideWhenUsed/>
    <w:rsid w:val="008B249E"/>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B249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3.bin"/><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2.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hyperlink" Target="file:///C:\Users\DVNHON\AppData\Roaming\Microsoft\BieuDienTriThuc%20-%20SuyLuan\ACIIDS2013,Part1,%20LNAI%2078020476.pdf"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9.wmf"/><Relationship Id="rId32" Type="http://schemas.openxmlformats.org/officeDocument/2006/relationships/hyperlink" Target="file:///I:\Backup\HuongDanLuanVan\FINISHED" TargetMode="External"/><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hyperlink" Target="file:///C:\Users\DVNHON\AppData\Roaming\Microsoft\BieuDienTriThuc%20-%20SuyLuan\Thuong_Bao%20cao%20nghiem%20thu%20SDB%20(18-04-2013).pdf" TargetMode="External"/><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hyperlink" Target="file:///C:\Users\DVNHON\AppData\Roaming\Microsoft\BieuDienTriThuc%20-%20SuyLuan\IJCSI-10-4-2-308-316.pdf"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oleObject" Target="embeddings/oleObject10.bin"/><Relationship Id="rId27" Type="http://schemas.openxmlformats.org/officeDocument/2006/relationships/hyperlink" Target="file:///C:\Users\DVNHON\AppData\Roaming\Projects\2012.1\BaoCao-NghiemThu" TargetMode="External"/><Relationship Id="rId30" Type="http://schemas.openxmlformats.org/officeDocument/2006/relationships/hyperlink" Target="file:///C:\Users\DVNHON\AppData\Roaming\Microsoft\BieuDienTriThuc%20-%20SuyLuan\KSE-News%20Aggregating%20System%20Supporting%20Semantic%20Processing%20Based%20on%20Ontolog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1048</TotalTime>
  <Pages>15</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Nhon Do</cp:lastModifiedBy>
  <cp:revision>34</cp:revision>
  <dcterms:created xsi:type="dcterms:W3CDTF">2014-12-16T03:12:00Z</dcterms:created>
  <dcterms:modified xsi:type="dcterms:W3CDTF">2019-10-08T13:25:00Z</dcterms:modified>
</cp:coreProperties>
</file>